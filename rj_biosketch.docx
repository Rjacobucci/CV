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DF96A72" w14:textId="77777777" w:rsidR="00A50A8B" w:rsidRDefault="00A50A8B" w:rsidP="00A50A8B">
      <w:pPr>
        <w:pStyle w:val="OMBInfo"/>
      </w:pPr>
      <w:r>
        <w:t>OMB No. 0925-0001 and 0925-0002 (Rev. 09/17 Approved Through 03/31/2020)</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5FC295EB"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DD2E79">
        <w:rPr>
          <w:sz w:val="22"/>
        </w:rPr>
        <w:t>Ross Jacobucci</w:t>
      </w:r>
    </w:p>
    <w:p w14:paraId="7FFF41C1" w14:textId="40244491" w:rsidR="002B7443" w:rsidRPr="00D3779E" w:rsidRDefault="00E047AD" w:rsidP="002B7443">
      <w:pPr>
        <w:pStyle w:val="FormFieldCaption1"/>
        <w:pBdr>
          <w:between w:val="single" w:sz="4" w:space="1" w:color="auto"/>
        </w:pBdr>
        <w:rPr>
          <w:sz w:val="32"/>
        </w:rPr>
      </w:pPr>
      <w:r w:rsidRPr="00D3779E">
        <w:rPr>
          <w:sz w:val="22"/>
        </w:rPr>
        <w:t>eRA COMMONS USER NAME (credential, e.g., agency login)</w:t>
      </w:r>
      <w:r w:rsidR="002B7443" w:rsidRPr="00D3779E">
        <w:rPr>
          <w:sz w:val="22"/>
        </w:rPr>
        <w:t>:</w:t>
      </w:r>
      <w:r w:rsidR="00E03323">
        <w:rPr>
          <w:sz w:val="22"/>
        </w:rPr>
        <w:t xml:space="preserve"> </w:t>
      </w:r>
      <w:r w:rsidR="00DD2E79">
        <w:rPr>
          <w:sz w:val="22"/>
        </w:rPr>
        <w:t>JACOBUCC</w:t>
      </w:r>
    </w:p>
    <w:p w14:paraId="74873D9A" w14:textId="46FE4CBC"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DD2E79">
        <w:rPr>
          <w:sz w:val="22"/>
        </w:rPr>
        <w:t xml:space="preserve"> Assistant Professor of Psychology</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5220"/>
        <w:gridCol w:w="1440"/>
        <w:gridCol w:w="1584"/>
        <w:gridCol w:w="2592"/>
      </w:tblGrid>
      <w:tr w:rsidR="00933173" w:rsidRPr="00D3779E" w14:paraId="21BBC1F3" w14:textId="77777777" w:rsidTr="005F0B12">
        <w:trPr>
          <w:cantSplit/>
          <w:tblHeader/>
        </w:trPr>
        <w:tc>
          <w:tcPr>
            <w:tcW w:w="5220" w:type="dxa"/>
            <w:tcBorders>
              <w:top w:val="single" w:sz="4" w:space="0" w:color="auto"/>
              <w:bottom w:val="single" w:sz="4" w:space="0" w:color="auto"/>
            </w:tcBorders>
            <w:vAlign w:val="center"/>
          </w:tcPr>
          <w:p w14:paraId="5DCFDE41" w14:textId="77777777" w:rsidR="00933173" w:rsidRPr="008A30BA" w:rsidRDefault="00933173" w:rsidP="000B5732">
            <w:pPr>
              <w:pStyle w:val="FormFieldCaption"/>
              <w:jc w:val="center"/>
              <w:rPr>
                <w:sz w:val="22"/>
                <w:szCs w:val="22"/>
              </w:rPr>
            </w:pPr>
            <w:r w:rsidRPr="008A30BA">
              <w:rPr>
                <w:sz w:val="22"/>
                <w:szCs w:val="22"/>
              </w:rPr>
              <w:t>INSTITUTION AND LOCATION</w:t>
            </w:r>
          </w:p>
        </w:tc>
        <w:tc>
          <w:tcPr>
            <w:tcW w:w="1440" w:type="dxa"/>
            <w:tcBorders>
              <w:top w:val="single" w:sz="4" w:space="0" w:color="auto"/>
              <w:bottom w:val="single" w:sz="4" w:space="0" w:color="auto"/>
            </w:tcBorders>
            <w:vAlign w:val="center"/>
          </w:tcPr>
          <w:p w14:paraId="0A8E3E0E" w14:textId="77777777" w:rsidR="00933173" w:rsidRPr="008A30BA" w:rsidRDefault="00933173" w:rsidP="000B5732">
            <w:pPr>
              <w:pStyle w:val="FormFieldCaption"/>
              <w:jc w:val="center"/>
              <w:rPr>
                <w:sz w:val="22"/>
                <w:szCs w:val="22"/>
              </w:rPr>
            </w:pPr>
            <w:r w:rsidRPr="008A30BA">
              <w:rPr>
                <w:sz w:val="22"/>
                <w:szCs w:val="22"/>
              </w:rPr>
              <w:t>DEGREE</w:t>
            </w:r>
          </w:p>
          <w:p w14:paraId="0DEF5BC8" w14:textId="77777777" w:rsidR="00933173" w:rsidRPr="008A30BA" w:rsidRDefault="00933173" w:rsidP="000B5732">
            <w:pPr>
              <w:pStyle w:val="FormFieldCaption"/>
              <w:jc w:val="center"/>
              <w:rPr>
                <w:rStyle w:val="Emphasis"/>
                <w:sz w:val="22"/>
                <w:szCs w:val="22"/>
              </w:rPr>
            </w:pPr>
            <w:r w:rsidRPr="008A30BA">
              <w:rPr>
                <w:rStyle w:val="Emphasis"/>
                <w:sz w:val="22"/>
                <w:szCs w:val="22"/>
              </w:rPr>
              <w:t>(if applicable)</w:t>
            </w:r>
          </w:p>
          <w:p w14:paraId="32A0C014" w14:textId="77777777" w:rsidR="00933173" w:rsidRPr="008A30BA" w:rsidRDefault="00933173" w:rsidP="000B5732">
            <w:pPr>
              <w:pStyle w:val="FormFieldCaption"/>
              <w:rPr>
                <w:sz w:val="22"/>
                <w:szCs w:val="22"/>
              </w:rPr>
            </w:pPr>
          </w:p>
        </w:tc>
        <w:tc>
          <w:tcPr>
            <w:tcW w:w="1584" w:type="dxa"/>
            <w:tcBorders>
              <w:top w:val="single" w:sz="4" w:space="0" w:color="auto"/>
              <w:bottom w:val="single" w:sz="4" w:space="0" w:color="auto"/>
            </w:tcBorders>
            <w:vAlign w:val="center"/>
          </w:tcPr>
          <w:p w14:paraId="4ED3B33F" w14:textId="77777777" w:rsidR="00C1247F" w:rsidRPr="008A30BA" w:rsidRDefault="00C1247F" w:rsidP="000B5732">
            <w:pPr>
              <w:pStyle w:val="FormFieldCaption"/>
              <w:jc w:val="center"/>
              <w:rPr>
                <w:sz w:val="22"/>
                <w:szCs w:val="22"/>
              </w:rPr>
            </w:pPr>
            <w:r w:rsidRPr="008A30BA">
              <w:rPr>
                <w:sz w:val="22"/>
                <w:szCs w:val="22"/>
              </w:rPr>
              <w:t>Completion Date</w:t>
            </w:r>
          </w:p>
          <w:p w14:paraId="76B4E15A" w14:textId="09B57E40" w:rsidR="00933173" w:rsidRPr="008A30BA" w:rsidRDefault="00933173" w:rsidP="000B5732">
            <w:pPr>
              <w:pStyle w:val="FormFieldCaption"/>
              <w:jc w:val="center"/>
              <w:rPr>
                <w:sz w:val="22"/>
                <w:szCs w:val="22"/>
              </w:rPr>
            </w:pPr>
            <w:r w:rsidRPr="008A30BA">
              <w:rPr>
                <w:sz w:val="22"/>
                <w:szCs w:val="22"/>
              </w:rPr>
              <w:t>MM/YYYY</w:t>
            </w:r>
          </w:p>
          <w:p w14:paraId="143620A6" w14:textId="77777777" w:rsidR="00933173" w:rsidRPr="008A30BA" w:rsidRDefault="00933173" w:rsidP="000B5732">
            <w:pPr>
              <w:pStyle w:val="FormFieldCaption"/>
              <w:rPr>
                <w:sz w:val="22"/>
                <w:szCs w:val="22"/>
              </w:rPr>
            </w:pPr>
          </w:p>
        </w:tc>
        <w:tc>
          <w:tcPr>
            <w:tcW w:w="2592" w:type="dxa"/>
            <w:tcBorders>
              <w:top w:val="single" w:sz="4" w:space="0" w:color="auto"/>
              <w:bottom w:val="single" w:sz="4" w:space="0" w:color="auto"/>
            </w:tcBorders>
            <w:vAlign w:val="center"/>
          </w:tcPr>
          <w:p w14:paraId="7E87FA43" w14:textId="77777777" w:rsidR="00933173" w:rsidRPr="008A30BA" w:rsidRDefault="00933173" w:rsidP="000B5732">
            <w:pPr>
              <w:pStyle w:val="FormFieldCaption"/>
              <w:jc w:val="center"/>
              <w:rPr>
                <w:sz w:val="22"/>
                <w:szCs w:val="22"/>
              </w:rPr>
            </w:pPr>
            <w:r w:rsidRPr="008A30BA">
              <w:rPr>
                <w:sz w:val="22"/>
                <w:szCs w:val="22"/>
              </w:rPr>
              <w:t>FIELD OF STUDY</w:t>
            </w:r>
          </w:p>
          <w:p w14:paraId="4198E5FC" w14:textId="77777777" w:rsidR="00933173" w:rsidRPr="008A30BA" w:rsidRDefault="00933173" w:rsidP="000B5732">
            <w:pPr>
              <w:pStyle w:val="FormFieldCaption"/>
              <w:rPr>
                <w:sz w:val="22"/>
                <w:szCs w:val="22"/>
              </w:rPr>
            </w:pPr>
          </w:p>
        </w:tc>
      </w:tr>
      <w:tr w:rsidR="00DD2E79" w:rsidRPr="00D3779E" w14:paraId="5CD50646" w14:textId="77777777" w:rsidTr="005F0B12">
        <w:trPr>
          <w:cantSplit/>
          <w:trHeight w:val="395"/>
        </w:trPr>
        <w:tc>
          <w:tcPr>
            <w:tcW w:w="5220" w:type="dxa"/>
            <w:tcBorders>
              <w:top w:val="single" w:sz="4" w:space="0" w:color="auto"/>
            </w:tcBorders>
          </w:tcPr>
          <w:p w14:paraId="6D9F5348" w14:textId="77777777" w:rsidR="00DD2E79" w:rsidRDefault="00DD2E79" w:rsidP="00ED35D7">
            <w:pPr>
              <w:pStyle w:val="FormFieldCaption"/>
              <w:spacing w:before="20" w:after="20"/>
              <w:rPr>
                <w:sz w:val="22"/>
                <w:szCs w:val="22"/>
              </w:rPr>
            </w:pPr>
            <w:r w:rsidRPr="008A30BA">
              <w:rPr>
                <w:sz w:val="22"/>
                <w:szCs w:val="22"/>
              </w:rPr>
              <w:t>Luther College, Decorah, IA</w:t>
            </w:r>
          </w:p>
          <w:p w14:paraId="3B0C531B" w14:textId="0A808A6E" w:rsidR="008A30BA" w:rsidRPr="008A30BA" w:rsidRDefault="008A30BA" w:rsidP="00ED35D7">
            <w:pPr>
              <w:pStyle w:val="FormFieldCaption"/>
              <w:spacing w:before="20" w:after="20"/>
              <w:rPr>
                <w:sz w:val="22"/>
                <w:szCs w:val="22"/>
              </w:rPr>
            </w:pPr>
            <w:r>
              <w:rPr>
                <w:sz w:val="22"/>
                <w:szCs w:val="22"/>
              </w:rPr>
              <w:t>University of Northern Iowa</w:t>
            </w:r>
          </w:p>
        </w:tc>
        <w:tc>
          <w:tcPr>
            <w:tcW w:w="1440" w:type="dxa"/>
            <w:tcBorders>
              <w:top w:val="single" w:sz="4" w:space="0" w:color="auto"/>
            </w:tcBorders>
          </w:tcPr>
          <w:p w14:paraId="004B4A9F" w14:textId="77777777" w:rsidR="00DD2E79" w:rsidRDefault="00DD2E79" w:rsidP="003E4A92">
            <w:pPr>
              <w:pStyle w:val="FormFieldCaption"/>
              <w:spacing w:before="20" w:after="20"/>
              <w:jc w:val="center"/>
              <w:rPr>
                <w:sz w:val="22"/>
                <w:szCs w:val="22"/>
              </w:rPr>
            </w:pPr>
            <w:r w:rsidRPr="008A30BA">
              <w:rPr>
                <w:sz w:val="22"/>
                <w:szCs w:val="22"/>
              </w:rPr>
              <w:t>BA</w:t>
            </w:r>
          </w:p>
          <w:p w14:paraId="62DD05C1" w14:textId="139ACAA5" w:rsidR="008A30BA" w:rsidRPr="008A30BA" w:rsidRDefault="008A30BA" w:rsidP="003E4A92">
            <w:pPr>
              <w:pStyle w:val="FormFieldCaption"/>
              <w:spacing w:before="20" w:after="20"/>
              <w:jc w:val="center"/>
              <w:rPr>
                <w:sz w:val="22"/>
                <w:szCs w:val="22"/>
              </w:rPr>
            </w:pPr>
            <w:r>
              <w:rPr>
                <w:sz w:val="22"/>
                <w:szCs w:val="22"/>
              </w:rPr>
              <w:t>MA (ABT)</w:t>
            </w:r>
          </w:p>
        </w:tc>
        <w:tc>
          <w:tcPr>
            <w:tcW w:w="1584" w:type="dxa"/>
            <w:tcBorders>
              <w:top w:val="single" w:sz="4" w:space="0" w:color="auto"/>
            </w:tcBorders>
          </w:tcPr>
          <w:p w14:paraId="49CCB15E" w14:textId="77777777" w:rsidR="00DD2E79" w:rsidRDefault="00DD2E79" w:rsidP="003E4A92">
            <w:pPr>
              <w:pStyle w:val="FormFieldCaption"/>
              <w:spacing w:before="20" w:after="20"/>
              <w:jc w:val="center"/>
              <w:rPr>
                <w:sz w:val="22"/>
                <w:szCs w:val="22"/>
              </w:rPr>
            </w:pPr>
            <w:r w:rsidRPr="008A30BA">
              <w:rPr>
                <w:sz w:val="22"/>
                <w:szCs w:val="22"/>
              </w:rPr>
              <w:t>6/2010</w:t>
            </w:r>
          </w:p>
          <w:p w14:paraId="543299E0" w14:textId="6DE579E0" w:rsidR="008A30BA" w:rsidRPr="008A30BA" w:rsidRDefault="008A30BA" w:rsidP="003E4A92">
            <w:pPr>
              <w:pStyle w:val="FormFieldCaption"/>
              <w:spacing w:before="20" w:after="20"/>
              <w:jc w:val="center"/>
              <w:rPr>
                <w:sz w:val="22"/>
                <w:szCs w:val="22"/>
              </w:rPr>
            </w:pPr>
            <w:r>
              <w:rPr>
                <w:sz w:val="22"/>
                <w:szCs w:val="22"/>
              </w:rPr>
              <w:t>2011-2013</w:t>
            </w:r>
          </w:p>
        </w:tc>
        <w:tc>
          <w:tcPr>
            <w:tcW w:w="2592" w:type="dxa"/>
            <w:tcBorders>
              <w:top w:val="single" w:sz="4" w:space="0" w:color="auto"/>
            </w:tcBorders>
          </w:tcPr>
          <w:p w14:paraId="6CD42FBC" w14:textId="77777777" w:rsidR="00DD2E79" w:rsidRDefault="00DD2E79" w:rsidP="00ED35D7">
            <w:pPr>
              <w:pStyle w:val="FormFieldCaption"/>
              <w:spacing w:before="20" w:after="20"/>
              <w:rPr>
                <w:sz w:val="22"/>
                <w:szCs w:val="22"/>
              </w:rPr>
            </w:pPr>
            <w:r w:rsidRPr="008A30BA">
              <w:rPr>
                <w:sz w:val="22"/>
                <w:szCs w:val="22"/>
              </w:rPr>
              <w:t>Psychology (Honors)</w:t>
            </w:r>
          </w:p>
          <w:p w14:paraId="7BC5582F" w14:textId="480B0B5A" w:rsidR="008A30BA" w:rsidRPr="008A30BA" w:rsidRDefault="008A30BA" w:rsidP="00ED35D7">
            <w:pPr>
              <w:pStyle w:val="FormFieldCaption"/>
              <w:spacing w:before="20" w:after="20"/>
              <w:rPr>
                <w:sz w:val="22"/>
                <w:szCs w:val="22"/>
              </w:rPr>
            </w:pPr>
            <w:r>
              <w:rPr>
                <w:sz w:val="22"/>
                <w:szCs w:val="22"/>
              </w:rPr>
              <w:t>Psychology (Individualized Study)</w:t>
            </w:r>
          </w:p>
        </w:tc>
      </w:tr>
      <w:tr w:rsidR="00DD2E79" w:rsidRPr="00D3779E" w14:paraId="1515F345" w14:textId="77777777" w:rsidTr="005F0B12">
        <w:trPr>
          <w:cantSplit/>
          <w:trHeight w:val="395"/>
        </w:trPr>
        <w:tc>
          <w:tcPr>
            <w:tcW w:w="5220" w:type="dxa"/>
          </w:tcPr>
          <w:p w14:paraId="7DED23E7" w14:textId="670818A9"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0D874BFC" w14:textId="3CA6F75E" w:rsidR="00DD2E79" w:rsidRPr="008A30BA" w:rsidRDefault="00DD2E79" w:rsidP="003E4A92">
            <w:pPr>
              <w:pStyle w:val="FormFieldCaption"/>
              <w:spacing w:before="20" w:after="20"/>
              <w:jc w:val="center"/>
              <w:rPr>
                <w:sz w:val="22"/>
                <w:szCs w:val="22"/>
              </w:rPr>
            </w:pPr>
            <w:r w:rsidRPr="008A30BA">
              <w:rPr>
                <w:sz w:val="22"/>
                <w:szCs w:val="22"/>
              </w:rPr>
              <w:t>MA</w:t>
            </w:r>
          </w:p>
        </w:tc>
        <w:tc>
          <w:tcPr>
            <w:tcW w:w="1584" w:type="dxa"/>
          </w:tcPr>
          <w:p w14:paraId="1A7AA7CA" w14:textId="6C6CA12B" w:rsidR="00DD2E79" w:rsidRPr="008A30BA" w:rsidRDefault="00DD2E79" w:rsidP="003E4A92">
            <w:pPr>
              <w:pStyle w:val="FormFieldCaption"/>
              <w:spacing w:before="20" w:after="20"/>
              <w:jc w:val="center"/>
              <w:rPr>
                <w:sz w:val="22"/>
                <w:szCs w:val="22"/>
              </w:rPr>
            </w:pPr>
            <w:r w:rsidRPr="008A30BA">
              <w:rPr>
                <w:sz w:val="22"/>
                <w:szCs w:val="22"/>
              </w:rPr>
              <w:t>12/2015</w:t>
            </w:r>
          </w:p>
        </w:tc>
        <w:tc>
          <w:tcPr>
            <w:tcW w:w="2592" w:type="dxa"/>
          </w:tcPr>
          <w:p w14:paraId="4CC74E5C" w14:textId="1E6FEE87"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r w:rsidR="00DD2E79" w:rsidRPr="00D3779E" w14:paraId="51E27C1C" w14:textId="77777777" w:rsidTr="005F0B12">
        <w:trPr>
          <w:cantSplit/>
          <w:trHeight w:val="395"/>
        </w:trPr>
        <w:tc>
          <w:tcPr>
            <w:tcW w:w="5220" w:type="dxa"/>
          </w:tcPr>
          <w:p w14:paraId="66BC8FF0" w14:textId="471E66EB" w:rsidR="00DD2E79" w:rsidRPr="008A30BA" w:rsidRDefault="00DD2E79" w:rsidP="00ED35D7">
            <w:pPr>
              <w:pStyle w:val="FormFieldCaption"/>
              <w:spacing w:before="20" w:after="20"/>
              <w:rPr>
                <w:sz w:val="22"/>
                <w:szCs w:val="22"/>
              </w:rPr>
            </w:pPr>
            <w:r w:rsidRPr="008A30BA">
              <w:rPr>
                <w:sz w:val="22"/>
                <w:szCs w:val="22"/>
              </w:rPr>
              <w:t>University of Southern California, Los Angeles, CA</w:t>
            </w:r>
          </w:p>
        </w:tc>
        <w:tc>
          <w:tcPr>
            <w:tcW w:w="1440" w:type="dxa"/>
          </w:tcPr>
          <w:p w14:paraId="6AEADABA" w14:textId="745F0FD9" w:rsidR="00DD2E79" w:rsidRPr="008A30BA" w:rsidRDefault="00DD2E79" w:rsidP="003E4A92">
            <w:pPr>
              <w:pStyle w:val="FormFieldCaption"/>
              <w:spacing w:before="20" w:after="20"/>
              <w:jc w:val="center"/>
              <w:rPr>
                <w:sz w:val="22"/>
                <w:szCs w:val="22"/>
              </w:rPr>
            </w:pPr>
            <w:r w:rsidRPr="008A30BA">
              <w:rPr>
                <w:sz w:val="22"/>
                <w:szCs w:val="22"/>
              </w:rPr>
              <w:t>PHD</w:t>
            </w:r>
          </w:p>
        </w:tc>
        <w:tc>
          <w:tcPr>
            <w:tcW w:w="1584" w:type="dxa"/>
          </w:tcPr>
          <w:p w14:paraId="4ED60B07" w14:textId="2C263CC8" w:rsidR="00DD2E79" w:rsidRPr="008A30BA" w:rsidRDefault="008A30BA" w:rsidP="003E4A92">
            <w:pPr>
              <w:pStyle w:val="FormFieldCaption"/>
              <w:spacing w:before="20" w:after="20"/>
              <w:jc w:val="center"/>
              <w:rPr>
                <w:sz w:val="22"/>
                <w:szCs w:val="22"/>
              </w:rPr>
            </w:pPr>
            <w:r>
              <w:rPr>
                <w:sz w:val="22"/>
                <w:szCs w:val="22"/>
              </w:rPr>
              <w:t>07/</w:t>
            </w:r>
            <w:r w:rsidR="00DD2E79" w:rsidRPr="008A30BA">
              <w:rPr>
                <w:sz w:val="22"/>
                <w:szCs w:val="22"/>
              </w:rPr>
              <w:t>2017</w:t>
            </w:r>
          </w:p>
        </w:tc>
        <w:tc>
          <w:tcPr>
            <w:tcW w:w="2592" w:type="dxa"/>
          </w:tcPr>
          <w:p w14:paraId="2303550C" w14:textId="777620C2" w:rsidR="00DD2E79" w:rsidRPr="008A30BA" w:rsidRDefault="00DD2E79" w:rsidP="00ED35D7">
            <w:pPr>
              <w:pStyle w:val="FormFieldCaption"/>
              <w:spacing w:before="20" w:after="20"/>
              <w:rPr>
                <w:sz w:val="22"/>
                <w:szCs w:val="22"/>
              </w:rPr>
            </w:pPr>
            <w:r w:rsidRPr="008A30BA">
              <w:rPr>
                <w:sz w:val="22"/>
                <w:szCs w:val="22"/>
              </w:rPr>
              <w:t xml:space="preserve">Psychology </w:t>
            </w:r>
            <w:r w:rsidRPr="008A30BA">
              <w:rPr>
                <w:sz w:val="22"/>
                <w:szCs w:val="22"/>
              </w:rPr>
              <w:br/>
              <w:t>(Quantitative Methods)</w:t>
            </w:r>
          </w:p>
        </w:tc>
      </w:tr>
    </w:tbl>
    <w:p w14:paraId="6FC868BE" w14:textId="735E875D" w:rsidR="009E52CA" w:rsidRDefault="009E52CA">
      <w:pPr>
        <w:pStyle w:val="DataField11pt-Single"/>
      </w:pPr>
    </w:p>
    <w:p w14:paraId="1695BFF0" w14:textId="77777777" w:rsidR="002C51BC" w:rsidRDefault="002C51BC" w:rsidP="00FC5F9E"/>
    <w:p w14:paraId="00977992" w14:textId="6BF9432C" w:rsidR="002C51BC" w:rsidRPr="008A30BA" w:rsidRDefault="002C51BC" w:rsidP="002C51BC">
      <w:pPr>
        <w:pStyle w:val="DataField11pt-Single"/>
        <w:rPr>
          <w:rStyle w:val="Strong"/>
          <w:szCs w:val="22"/>
        </w:rPr>
      </w:pPr>
      <w:r w:rsidRPr="008A30BA">
        <w:rPr>
          <w:rStyle w:val="Strong"/>
          <w:szCs w:val="22"/>
        </w:rPr>
        <w:t>A.</w:t>
      </w:r>
      <w:r w:rsidRPr="008A30BA">
        <w:rPr>
          <w:rStyle w:val="Strong"/>
          <w:szCs w:val="22"/>
        </w:rPr>
        <w:tab/>
        <w:t>Personal Statement</w:t>
      </w:r>
      <w:r w:rsidR="00FE10AD" w:rsidRPr="008A30BA">
        <w:rPr>
          <w:rStyle w:val="Strong"/>
          <w:szCs w:val="22"/>
        </w:rPr>
        <w:br/>
      </w:r>
    </w:p>
    <w:p w14:paraId="65F9FECC" w14:textId="28721E1E" w:rsidR="00682123" w:rsidRDefault="00682123" w:rsidP="00080573">
      <w:pPr>
        <w:pStyle w:val="DataField11pt-Single"/>
        <w:jc w:val="both"/>
        <w:rPr>
          <w:szCs w:val="22"/>
        </w:rPr>
      </w:pPr>
      <w:r w:rsidRPr="008A30BA">
        <w:rPr>
          <w:szCs w:val="22"/>
        </w:rPr>
        <w:t xml:space="preserve">I have the expertise, leadership, training, motivation necessary to successfully carry out </w:t>
      </w:r>
      <w:r w:rsidR="00C30494">
        <w:rPr>
          <w:szCs w:val="22"/>
        </w:rPr>
        <w:t xml:space="preserve">the proposed research project. My research in quantitative methodology has focused on incorporating psychometric models with data mining methodology. In addition to my quantitative training, </w:t>
      </w:r>
      <w:r w:rsidRPr="008A30BA">
        <w:rPr>
          <w:szCs w:val="22"/>
        </w:rPr>
        <w:t>I have a broad background in psychology, with specific training in clinical research.</w:t>
      </w:r>
      <w:r w:rsidR="00C30494">
        <w:rPr>
          <w:szCs w:val="22"/>
        </w:rPr>
        <w:t xml:space="preserve"> </w:t>
      </w:r>
      <w:r w:rsidR="005C3A5A">
        <w:rPr>
          <w:szCs w:val="22"/>
        </w:rPr>
        <w:t xml:space="preserve">This has manifested itself in both past and ongoing projects that have focused on predicting and understanding both </w:t>
      </w:r>
      <w:r w:rsidR="00143320">
        <w:rPr>
          <w:szCs w:val="22"/>
        </w:rPr>
        <w:t xml:space="preserve">suicidal and </w:t>
      </w:r>
      <w:r w:rsidR="005C3A5A">
        <w:rPr>
          <w:szCs w:val="22"/>
        </w:rPr>
        <w:t xml:space="preserve">non-suicidal self-injury. Additionally, during </w:t>
      </w:r>
      <w:r w:rsidR="00C30494">
        <w:rPr>
          <w:szCs w:val="22"/>
        </w:rPr>
        <w:t xml:space="preserve">the last three years of my PhD training I was supported by an NRSA T32 in Gerontology that focused on incorporating methods for integrating </w:t>
      </w:r>
      <w:r w:rsidR="00C30494">
        <w:rPr>
          <w:szCs w:val="22"/>
        </w:rPr>
        <w:t xml:space="preserve">datasets with data mining to produce more generalizable results. </w:t>
      </w:r>
      <w:r w:rsidR="00080573" w:rsidRPr="00410AEF">
        <w:rPr>
          <w:szCs w:val="22"/>
        </w:rPr>
        <w:t>Since 20</w:t>
      </w:r>
      <w:r w:rsidR="00080573">
        <w:rPr>
          <w:szCs w:val="22"/>
        </w:rPr>
        <w:t>15</w:t>
      </w:r>
      <w:r w:rsidR="00080573" w:rsidRPr="00410AEF">
        <w:rPr>
          <w:szCs w:val="22"/>
        </w:rPr>
        <w:t xml:space="preserve">, I have taught </w:t>
      </w:r>
      <w:r w:rsidR="00080573">
        <w:rPr>
          <w:szCs w:val="22"/>
        </w:rPr>
        <w:t>at workshops sponsored by the American Psychological Association and Institute for Social Research on both longitudinal structural equation modeling and exploratory data mining.</w:t>
      </w:r>
      <w:r w:rsidR="00080573">
        <w:rPr>
          <w:szCs w:val="22"/>
        </w:rPr>
        <w:t xml:space="preserve"> </w:t>
      </w:r>
      <w:r w:rsidR="00410AEF">
        <w:rPr>
          <w:szCs w:val="22"/>
        </w:rPr>
        <w:t xml:space="preserve">This training and focus has resulted in publications on using data mining to account for attrition, blending latent variable models with regularization (a form of data mining), and predicting suicidal and non-suicidal self-injury. </w:t>
      </w:r>
      <w:r w:rsidR="00143320">
        <w:rPr>
          <w:szCs w:val="22"/>
        </w:rPr>
        <w:t xml:space="preserve">This has been extended to </w:t>
      </w:r>
      <w:r w:rsidR="00DC3BE5">
        <w:rPr>
          <w:szCs w:val="22"/>
        </w:rPr>
        <w:t>serving as a consultant</w:t>
      </w:r>
      <w:r w:rsidR="00143320">
        <w:rPr>
          <w:szCs w:val="22"/>
        </w:rPr>
        <w:t xml:space="preserve"> on two </w:t>
      </w:r>
      <w:r w:rsidR="00143320">
        <w:rPr>
          <w:szCs w:val="22"/>
        </w:rPr>
        <w:t>grants specific to suicide</w:t>
      </w:r>
      <w:r w:rsidR="00012F41">
        <w:rPr>
          <w:szCs w:val="22"/>
        </w:rPr>
        <w:t>, both having a focus on incorporating data mining methods to overcome the hard to predict nature of suicide</w:t>
      </w:r>
      <w:r w:rsidR="00143320">
        <w:rPr>
          <w:szCs w:val="22"/>
        </w:rPr>
        <w:t>.</w:t>
      </w:r>
      <w:r w:rsidR="00410AEF">
        <w:rPr>
          <w:szCs w:val="22"/>
        </w:rPr>
        <w:t xml:space="preserve"> </w:t>
      </w:r>
      <w:r w:rsidR="005C3A5A">
        <w:rPr>
          <w:szCs w:val="22"/>
        </w:rPr>
        <w:t xml:space="preserve">Specific training in integrative data analysis, an expertise in pairing data mining with psychometric models, and my experience in numerous projects related to suicide make give me confidence in my ability to lead a project </w:t>
      </w:r>
      <w:r w:rsidR="00410AEF">
        <w:rPr>
          <w:szCs w:val="22"/>
        </w:rPr>
        <w:t>on incorporating integrative data analysis and data mining to predict suicide</w:t>
      </w:r>
      <w:r w:rsidR="005C3A5A">
        <w:rPr>
          <w:szCs w:val="22"/>
        </w:rPr>
        <w:t>.</w:t>
      </w:r>
    </w:p>
    <w:p w14:paraId="70576B9B" w14:textId="64C7FE16" w:rsidR="0022559C" w:rsidRDefault="0022559C" w:rsidP="00410AEF">
      <w:pPr>
        <w:pStyle w:val="DataField11pt-Single"/>
        <w:rPr>
          <w:szCs w:val="22"/>
        </w:rPr>
      </w:pPr>
    </w:p>
    <w:p w14:paraId="57337ABA" w14:textId="77777777" w:rsidR="0022559C" w:rsidRPr="00BB1146" w:rsidRDefault="0022559C" w:rsidP="0022559C">
      <w:pPr>
        <w:pStyle w:val="ListParagraph"/>
        <w:widowControl w:val="0"/>
        <w:numPr>
          <w:ilvl w:val="0"/>
          <w:numId w:val="22"/>
        </w:numPr>
        <w:adjustRightInd w:val="0"/>
        <w:spacing w:after="240" w:line="300" w:lineRule="atLeast"/>
        <w:rPr>
          <w:rFonts w:cs="Arial"/>
          <w:color w:val="000000"/>
          <w:szCs w:val="22"/>
        </w:rPr>
      </w:pPr>
      <w:r w:rsidRPr="00410AEF">
        <w:rPr>
          <w:rFonts w:cs="Arial"/>
          <w:b/>
          <w:color w:val="000000"/>
          <w:szCs w:val="22"/>
        </w:rPr>
        <w:t>Jacobucci, R.</w:t>
      </w:r>
      <w:r w:rsidRPr="00410AEF">
        <w:rPr>
          <w:rFonts w:cs="Arial"/>
          <w:color w:val="000000"/>
          <w:szCs w:val="22"/>
        </w:rPr>
        <w:t>,</w:t>
      </w:r>
      <w:r w:rsidRPr="008A30BA">
        <w:rPr>
          <w:rFonts w:cs="Arial"/>
          <w:color w:val="000000"/>
          <w:szCs w:val="22"/>
        </w:rPr>
        <w:t xml:space="preserve"> Grimm, K. J., &amp; McArdle, J. J. (2016). Regularized structural equation modeling, </w:t>
      </w:r>
      <w:r w:rsidRPr="008A30BA">
        <w:rPr>
          <w:rFonts w:cs="Arial"/>
          <w:i/>
          <w:color w:val="000000"/>
          <w:szCs w:val="22"/>
        </w:rPr>
        <w:t>Structural Equation Modeling</w:t>
      </w:r>
      <w:r w:rsidRPr="008A30BA">
        <w:rPr>
          <w:rFonts w:cs="Arial"/>
          <w:color w:val="000000"/>
          <w:szCs w:val="22"/>
        </w:rPr>
        <w:t xml:space="preserve">, </w:t>
      </w:r>
      <w:r w:rsidRPr="008A30BA">
        <w:rPr>
          <w:rFonts w:cs="Arial"/>
          <w:i/>
          <w:color w:val="000000"/>
          <w:szCs w:val="22"/>
        </w:rPr>
        <w:t>23</w:t>
      </w:r>
      <w:r w:rsidRPr="008A30BA">
        <w:rPr>
          <w:rFonts w:cs="Arial"/>
          <w:color w:val="000000"/>
          <w:szCs w:val="22"/>
        </w:rPr>
        <w:t xml:space="preserve">, 555-566. </w:t>
      </w:r>
    </w:p>
    <w:p w14:paraId="0DE2806B" w14:textId="5E7FBC2D" w:rsidR="0022559C" w:rsidRPr="0022559C" w:rsidRDefault="0022559C" w:rsidP="0022559C">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 xml:space="preserve">Grimm, K. J., </w:t>
      </w:r>
      <w:r w:rsidRPr="00410AEF">
        <w:rPr>
          <w:rFonts w:cs="Arial"/>
          <w:b/>
          <w:color w:val="000000"/>
          <w:szCs w:val="22"/>
        </w:rPr>
        <w:t>Jacobucci, R.</w:t>
      </w:r>
      <w:r w:rsidRPr="008A30BA">
        <w:rPr>
          <w:rFonts w:cs="Arial"/>
          <w:color w:val="000000"/>
          <w:szCs w:val="22"/>
        </w:rPr>
        <w:t xml:space="preserve">, McArdle, J. J. (January, 2017). Big data methods and psychological science. </w:t>
      </w:r>
      <w:r w:rsidRPr="008A30BA">
        <w:rPr>
          <w:rFonts w:cs="Arial"/>
          <w:i/>
          <w:color w:val="000000"/>
          <w:szCs w:val="22"/>
        </w:rPr>
        <w:t>Psychological Science Agenda</w:t>
      </w:r>
      <w:r w:rsidRPr="008A30BA">
        <w:rPr>
          <w:rFonts w:cs="Arial"/>
          <w:color w:val="000000"/>
          <w:szCs w:val="22"/>
        </w:rPr>
        <w:t xml:space="preserve">. </w:t>
      </w:r>
    </w:p>
    <w:p w14:paraId="20DAC79F" w14:textId="3BCEF6E5" w:rsidR="0022559C" w:rsidRPr="008A30BA" w:rsidRDefault="0022559C" w:rsidP="0022559C">
      <w:pPr>
        <w:pStyle w:val="ListParagraph"/>
        <w:widowControl w:val="0"/>
        <w:numPr>
          <w:ilvl w:val="0"/>
          <w:numId w:val="22"/>
        </w:numPr>
        <w:adjustRightInd w:val="0"/>
        <w:spacing w:after="240" w:line="300" w:lineRule="atLeast"/>
        <w:rPr>
          <w:rFonts w:cs="Arial"/>
          <w:color w:val="000000"/>
          <w:szCs w:val="22"/>
        </w:rPr>
      </w:pPr>
      <w:r>
        <w:rPr>
          <w:rFonts w:cs="Arial"/>
          <w:color w:val="000000"/>
          <w:szCs w:val="22"/>
        </w:rPr>
        <w:t xml:space="preserve">Ammerman, B. A., </w:t>
      </w:r>
      <w:r w:rsidRPr="00410AEF">
        <w:rPr>
          <w:rFonts w:cs="Arial"/>
          <w:b/>
          <w:color w:val="000000"/>
          <w:szCs w:val="22"/>
        </w:rPr>
        <w:t>Jacobucci, R.</w:t>
      </w:r>
      <w:r w:rsidRPr="008A30BA">
        <w:rPr>
          <w:rFonts w:cs="Arial"/>
          <w:color w:val="000000"/>
          <w:szCs w:val="22"/>
        </w:rPr>
        <w:t>, &amp; McCloskey, M. S. (in press). Using exploratory data mining to identify important predictors of non-suicidal self-injury frequency. Psychology of Violence.</w:t>
      </w:r>
    </w:p>
    <w:p w14:paraId="676B77AB" w14:textId="77777777" w:rsidR="0022559C" w:rsidRPr="00C30494" w:rsidRDefault="0022559C" w:rsidP="00410AEF">
      <w:pPr>
        <w:pStyle w:val="DataField11pt-Single"/>
        <w:rPr>
          <w:rStyle w:val="Strong"/>
          <w:b w:val="0"/>
          <w:bCs w:val="0"/>
          <w:szCs w:val="22"/>
        </w:rPr>
      </w:pPr>
    </w:p>
    <w:p w14:paraId="4E1F882A" w14:textId="77777777" w:rsidR="002C51BC" w:rsidRPr="008A30BA" w:rsidRDefault="002C51BC" w:rsidP="002C51BC">
      <w:pPr>
        <w:pStyle w:val="DataField11pt-Single"/>
        <w:rPr>
          <w:rStyle w:val="Strong"/>
          <w:szCs w:val="22"/>
        </w:rPr>
      </w:pPr>
    </w:p>
    <w:p w14:paraId="15405B6C" w14:textId="77777777" w:rsidR="0009736F" w:rsidRDefault="002C51BC" w:rsidP="002C51BC">
      <w:pPr>
        <w:pStyle w:val="DataField11pt-Single"/>
        <w:rPr>
          <w:rStyle w:val="Strong"/>
          <w:szCs w:val="22"/>
        </w:rPr>
      </w:pPr>
      <w:r w:rsidRPr="008A30BA">
        <w:rPr>
          <w:rStyle w:val="Strong"/>
          <w:szCs w:val="22"/>
        </w:rPr>
        <w:t>B.</w:t>
      </w:r>
      <w:r w:rsidRPr="008A30BA">
        <w:rPr>
          <w:rStyle w:val="Strong"/>
          <w:szCs w:val="22"/>
        </w:rPr>
        <w:tab/>
        <w:t>Positions and Honors</w:t>
      </w:r>
    </w:p>
    <w:p w14:paraId="562DA1AF" w14:textId="77777777" w:rsidR="0009736F" w:rsidRDefault="0009736F" w:rsidP="002C51BC">
      <w:pPr>
        <w:pStyle w:val="DataField11pt-Single"/>
        <w:rPr>
          <w:rStyle w:val="Strong"/>
          <w:szCs w:val="22"/>
        </w:rPr>
      </w:pPr>
    </w:p>
    <w:p w14:paraId="2AB7A0F5" w14:textId="2FA0A026" w:rsidR="002C51BC" w:rsidRPr="0009736F" w:rsidRDefault="00FE10AD" w:rsidP="002C51BC">
      <w:pPr>
        <w:pStyle w:val="DataField11pt-Single"/>
        <w:rPr>
          <w:rStyle w:val="Strong"/>
          <w:szCs w:val="22"/>
          <w:u w:val="single"/>
        </w:rPr>
      </w:pPr>
      <w:r w:rsidRPr="008A30BA">
        <w:rPr>
          <w:rStyle w:val="Strong"/>
          <w:szCs w:val="22"/>
        </w:rPr>
        <w:br/>
      </w:r>
      <w:r w:rsidR="0009736F" w:rsidRPr="0009736F">
        <w:rPr>
          <w:rStyle w:val="Strong"/>
          <w:szCs w:val="22"/>
          <w:u w:val="single"/>
        </w:rPr>
        <w:t>Positions and Employment</w:t>
      </w:r>
    </w:p>
    <w:p w14:paraId="1D1395FD" w14:textId="3DEEE309" w:rsidR="00C025DF" w:rsidRDefault="0009736F" w:rsidP="002C51BC">
      <w:pPr>
        <w:pStyle w:val="DataField11pt-Single"/>
        <w:rPr>
          <w:rStyle w:val="Strong"/>
          <w:b w:val="0"/>
          <w:szCs w:val="22"/>
        </w:rPr>
      </w:pPr>
      <w:r w:rsidRPr="0009736F">
        <w:rPr>
          <w:rStyle w:val="Strong"/>
          <w:b w:val="0"/>
          <w:szCs w:val="22"/>
        </w:rPr>
        <w:t>2011</w:t>
      </w:r>
      <w:r>
        <w:rPr>
          <w:rStyle w:val="Strong"/>
          <w:b w:val="0"/>
          <w:szCs w:val="22"/>
        </w:rPr>
        <w:t xml:space="preserve"> </w:t>
      </w:r>
      <w:r w:rsidRPr="0009736F">
        <w:rPr>
          <w:rStyle w:val="Strong"/>
          <w:b w:val="0"/>
          <w:szCs w:val="22"/>
        </w:rPr>
        <w:t>-</w:t>
      </w:r>
      <w:r>
        <w:rPr>
          <w:rStyle w:val="Strong"/>
          <w:b w:val="0"/>
          <w:szCs w:val="22"/>
        </w:rPr>
        <w:t xml:space="preserve"> 2013</w:t>
      </w:r>
      <w:r>
        <w:rPr>
          <w:rStyle w:val="Strong"/>
          <w:b w:val="0"/>
          <w:szCs w:val="22"/>
        </w:rPr>
        <w:tab/>
        <w:t xml:space="preserve">Teaching and Research </w:t>
      </w:r>
      <w:r w:rsidRPr="0009736F">
        <w:rPr>
          <w:rStyle w:val="Strong"/>
          <w:b w:val="0"/>
          <w:szCs w:val="22"/>
        </w:rPr>
        <w:t>Assistant, University of Northern Iowa</w:t>
      </w:r>
    </w:p>
    <w:p w14:paraId="475E2A96" w14:textId="3EB586BA" w:rsidR="0009736F" w:rsidRDefault="0009736F" w:rsidP="002C51BC">
      <w:pPr>
        <w:pStyle w:val="DataField11pt-Single"/>
        <w:rPr>
          <w:rStyle w:val="Strong"/>
          <w:b w:val="0"/>
          <w:szCs w:val="22"/>
        </w:rPr>
      </w:pPr>
      <w:r>
        <w:rPr>
          <w:rStyle w:val="Strong"/>
          <w:b w:val="0"/>
          <w:szCs w:val="22"/>
        </w:rPr>
        <w:t>2013 - 2014</w:t>
      </w:r>
      <w:r>
        <w:rPr>
          <w:rStyle w:val="Strong"/>
          <w:b w:val="0"/>
          <w:szCs w:val="22"/>
        </w:rPr>
        <w:tab/>
        <w:t>Research Assistant, University of Southern California</w:t>
      </w:r>
    </w:p>
    <w:p w14:paraId="1B48546C" w14:textId="0C5D0F25" w:rsidR="0009736F" w:rsidRDefault="0009736F" w:rsidP="002C51BC">
      <w:pPr>
        <w:pStyle w:val="DataField11pt-Single"/>
        <w:rPr>
          <w:rStyle w:val="Strong"/>
          <w:b w:val="0"/>
          <w:szCs w:val="22"/>
        </w:rPr>
      </w:pPr>
      <w:r>
        <w:rPr>
          <w:rStyle w:val="Strong"/>
          <w:b w:val="0"/>
          <w:szCs w:val="22"/>
        </w:rPr>
        <w:t>2015 - 2017</w:t>
      </w:r>
      <w:r>
        <w:rPr>
          <w:rStyle w:val="Strong"/>
          <w:b w:val="0"/>
          <w:szCs w:val="22"/>
        </w:rPr>
        <w:tab/>
        <w:t>Predoctoral Trainee in Gerontology at University of Southern California</w:t>
      </w:r>
    </w:p>
    <w:p w14:paraId="40DB63F0" w14:textId="6F9A4DA8" w:rsidR="0009736F" w:rsidRDefault="0009736F" w:rsidP="002C51BC">
      <w:pPr>
        <w:pStyle w:val="DataField11pt-Single"/>
        <w:rPr>
          <w:szCs w:val="22"/>
        </w:rPr>
      </w:pPr>
      <w:r>
        <w:rPr>
          <w:rStyle w:val="Strong"/>
          <w:b w:val="0"/>
          <w:szCs w:val="22"/>
        </w:rPr>
        <w:t>2015 -</w:t>
      </w:r>
      <w:r>
        <w:rPr>
          <w:rStyle w:val="Strong"/>
          <w:b w:val="0"/>
          <w:szCs w:val="22"/>
        </w:rPr>
        <w:tab/>
      </w:r>
      <w:r>
        <w:rPr>
          <w:rStyle w:val="Strong"/>
          <w:b w:val="0"/>
          <w:szCs w:val="22"/>
        </w:rPr>
        <w:tab/>
      </w:r>
      <w:r>
        <w:rPr>
          <w:rStyle w:val="Strong"/>
          <w:b w:val="0"/>
          <w:szCs w:val="22"/>
        </w:rPr>
        <w:tab/>
      </w:r>
      <w:r w:rsidRPr="008A30BA">
        <w:rPr>
          <w:szCs w:val="22"/>
        </w:rPr>
        <w:t>Instructor, various workshops on exploratory data mining and structural equation modelling.</w:t>
      </w:r>
    </w:p>
    <w:p w14:paraId="0057686A" w14:textId="0DA20B7D" w:rsidR="0009736F" w:rsidRDefault="0009736F" w:rsidP="002C51BC">
      <w:pPr>
        <w:pStyle w:val="DataField11pt-Single"/>
        <w:rPr>
          <w:szCs w:val="22"/>
        </w:rPr>
      </w:pPr>
      <w:r>
        <w:rPr>
          <w:szCs w:val="22"/>
        </w:rPr>
        <w:t>2017 -</w:t>
      </w:r>
      <w:r>
        <w:rPr>
          <w:szCs w:val="22"/>
        </w:rPr>
        <w:tab/>
      </w:r>
      <w:r>
        <w:rPr>
          <w:szCs w:val="22"/>
        </w:rPr>
        <w:tab/>
      </w:r>
      <w:r>
        <w:rPr>
          <w:szCs w:val="22"/>
        </w:rPr>
        <w:tab/>
        <w:t>Assistant Professor of Psychology (Quantitative), University of Notre Dame</w:t>
      </w:r>
    </w:p>
    <w:p w14:paraId="33FCDBA7" w14:textId="77777777" w:rsidR="0009736F" w:rsidRDefault="0009736F" w:rsidP="002C51BC">
      <w:pPr>
        <w:pStyle w:val="DataField11pt-Single"/>
        <w:rPr>
          <w:szCs w:val="22"/>
        </w:rPr>
      </w:pPr>
    </w:p>
    <w:p w14:paraId="068371D5" w14:textId="12DEE68F" w:rsidR="0009736F" w:rsidRPr="0009736F" w:rsidRDefault="0009736F" w:rsidP="002C51BC">
      <w:pPr>
        <w:pStyle w:val="DataField11pt-Single"/>
        <w:rPr>
          <w:b/>
          <w:szCs w:val="22"/>
          <w:u w:val="single"/>
        </w:rPr>
      </w:pPr>
      <w:r w:rsidRPr="0009736F">
        <w:rPr>
          <w:b/>
          <w:szCs w:val="22"/>
          <w:u w:val="single"/>
        </w:rPr>
        <w:t>Honors</w:t>
      </w:r>
    </w:p>
    <w:p w14:paraId="294243EE" w14:textId="3633ADE2" w:rsidR="0009736F" w:rsidRDefault="0009736F" w:rsidP="002C51BC">
      <w:pPr>
        <w:pStyle w:val="DataField11pt-Single"/>
        <w:rPr>
          <w:szCs w:val="22"/>
        </w:rPr>
      </w:pPr>
      <w:r>
        <w:rPr>
          <w:szCs w:val="22"/>
        </w:rPr>
        <w:t>2014</w:t>
      </w:r>
      <w:r>
        <w:rPr>
          <w:szCs w:val="22"/>
        </w:rPr>
        <w:tab/>
      </w:r>
      <w:r>
        <w:rPr>
          <w:szCs w:val="22"/>
        </w:rPr>
        <w:tab/>
      </w:r>
      <w:r>
        <w:rPr>
          <w:szCs w:val="22"/>
        </w:rPr>
        <w:tab/>
        <w:t>APA Science Directorate Travel Award</w:t>
      </w:r>
    </w:p>
    <w:p w14:paraId="7AE8207F" w14:textId="33F26FF7" w:rsidR="0009736F" w:rsidRDefault="0009736F" w:rsidP="002C51BC">
      <w:pPr>
        <w:pStyle w:val="DataField11pt-Single"/>
        <w:rPr>
          <w:szCs w:val="22"/>
        </w:rPr>
      </w:pPr>
      <w:r>
        <w:rPr>
          <w:szCs w:val="22"/>
        </w:rPr>
        <w:t>2014, 2015</w:t>
      </w:r>
      <w:r>
        <w:rPr>
          <w:szCs w:val="22"/>
        </w:rPr>
        <w:tab/>
        <w:t>Society of Multivariate Experimental Psychology Travel Award</w:t>
      </w:r>
    </w:p>
    <w:p w14:paraId="77A299C7" w14:textId="7566503B" w:rsidR="0009736F" w:rsidRDefault="0009736F" w:rsidP="002C51BC">
      <w:pPr>
        <w:pStyle w:val="DataField11pt-Single"/>
        <w:rPr>
          <w:szCs w:val="22"/>
        </w:rPr>
      </w:pPr>
      <w:r>
        <w:rPr>
          <w:szCs w:val="22"/>
        </w:rPr>
        <w:t>2015</w:t>
      </w:r>
      <w:r>
        <w:rPr>
          <w:szCs w:val="22"/>
        </w:rPr>
        <w:tab/>
      </w:r>
      <w:r>
        <w:rPr>
          <w:szCs w:val="22"/>
        </w:rPr>
        <w:tab/>
      </w:r>
      <w:r>
        <w:rPr>
          <w:szCs w:val="22"/>
        </w:rPr>
        <w:tab/>
        <w:t>International Society for Intelligence Research Travel Award</w:t>
      </w:r>
    </w:p>
    <w:p w14:paraId="7BB2BBE3" w14:textId="0D13F0BF" w:rsidR="0009736F" w:rsidRPr="00BB1146" w:rsidRDefault="0009736F" w:rsidP="002C51BC">
      <w:pPr>
        <w:pStyle w:val="DataField11pt-Single"/>
        <w:rPr>
          <w:rStyle w:val="Strong"/>
          <w:b w:val="0"/>
          <w:bCs w:val="0"/>
          <w:szCs w:val="22"/>
        </w:rPr>
      </w:pPr>
      <w:r>
        <w:rPr>
          <w:szCs w:val="22"/>
        </w:rPr>
        <w:t>2016</w:t>
      </w:r>
      <w:r>
        <w:rPr>
          <w:szCs w:val="22"/>
        </w:rPr>
        <w:tab/>
      </w:r>
      <w:r>
        <w:rPr>
          <w:szCs w:val="22"/>
        </w:rPr>
        <w:tab/>
      </w:r>
      <w:r>
        <w:rPr>
          <w:szCs w:val="22"/>
        </w:rPr>
        <w:tab/>
        <w:t>USC Psychology Department Travel Grant Award</w:t>
      </w:r>
    </w:p>
    <w:p w14:paraId="161666E1" w14:textId="77777777" w:rsidR="000A5808" w:rsidRPr="008A30BA" w:rsidRDefault="000A5808" w:rsidP="000A5808">
      <w:pPr>
        <w:pStyle w:val="Heading2"/>
        <w:rPr>
          <w:rFonts w:cs="Arial"/>
          <w:szCs w:val="22"/>
          <w:u w:val="single"/>
        </w:rPr>
      </w:pPr>
      <w:r w:rsidRPr="008A30BA">
        <w:rPr>
          <w:rFonts w:cs="Arial"/>
          <w:szCs w:val="22"/>
          <w:u w:val="single"/>
        </w:rPr>
        <w:t>Other Experience and Professional Memberships</w:t>
      </w:r>
    </w:p>
    <w:p w14:paraId="2ECC7BEF" w14:textId="58A338BB" w:rsidR="000A5808" w:rsidRDefault="000A5808" w:rsidP="000A5808">
      <w:pPr>
        <w:rPr>
          <w:rFonts w:cs="Arial"/>
          <w:szCs w:val="22"/>
        </w:rPr>
      </w:pPr>
      <w:r w:rsidRPr="008A30BA">
        <w:rPr>
          <w:rFonts w:cs="Arial"/>
          <w:szCs w:val="22"/>
        </w:rPr>
        <w:t>2017-</w:t>
      </w:r>
      <w:r w:rsidRPr="008A30BA">
        <w:rPr>
          <w:rFonts w:cs="Arial"/>
          <w:szCs w:val="22"/>
        </w:rPr>
        <w:tab/>
      </w:r>
      <w:r w:rsidRPr="008A30BA">
        <w:rPr>
          <w:rFonts w:cs="Arial"/>
          <w:szCs w:val="22"/>
        </w:rPr>
        <w:tab/>
      </w:r>
      <w:r w:rsidRPr="008A30BA">
        <w:rPr>
          <w:rFonts w:cs="Arial"/>
          <w:szCs w:val="22"/>
        </w:rPr>
        <w:tab/>
        <w:t>Member, Association for Behavioral and Cognitive Therapies</w:t>
      </w:r>
    </w:p>
    <w:p w14:paraId="77B335F1" w14:textId="31295D2E" w:rsidR="003411DD" w:rsidRPr="008A30BA" w:rsidRDefault="003411DD" w:rsidP="000A5808">
      <w:pPr>
        <w:rPr>
          <w:rFonts w:cs="Arial"/>
          <w:szCs w:val="22"/>
        </w:rPr>
      </w:pPr>
      <w:r>
        <w:rPr>
          <w:rFonts w:cs="Arial"/>
          <w:szCs w:val="22"/>
        </w:rPr>
        <w:t xml:space="preserve">2017- </w:t>
      </w:r>
      <w:r>
        <w:rPr>
          <w:rFonts w:cs="Arial"/>
          <w:szCs w:val="22"/>
        </w:rPr>
        <w:tab/>
      </w:r>
      <w:r>
        <w:rPr>
          <w:rFonts w:cs="Arial"/>
          <w:szCs w:val="22"/>
        </w:rPr>
        <w:tab/>
      </w:r>
      <w:r>
        <w:rPr>
          <w:rFonts w:cs="Arial"/>
          <w:szCs w:val="22"/>
        </w:rPr>
        <w:tab/>
        <w:t>Member, Association for Psychological Science</w:t>
      </w:r>
    </w:p>
    <w:p w14:paraId="747586B3" w14:textId="3C033C7D" w:rsidR="000A5808" w:rsidRPr="008A30BA" w:rsidRDefault="000A5808" w:rsidP="000A5808">
      <w:pPr>
        <w:rPr>
          <w:rFonts w:cs="Arial"/>
          <w:szCs w:val="22"/>
        </w:rPr>
      </w:pPr>
      <w:r w:rsidRPr="008A30BA">
        <w:rPr>
          <w:rFonts w:cs="Arial"/>
          <w:szCs w:val="22"/>
        </w:rPr>
        <w:t>2016-</w:t>
      </w:r>
      <w:r w:rsidRPr="008A30BA">
        <w:rPr>
          <w:rFonts w:cs="Arial"/>
          <w:szCs w:val="22"/>
        </w:rPr>
        <w:tab/>
      </w:r>
      <w:r w:rsidRPr="008A30BA">
        <w:rPr>
          <w:rFonts w:cs="Arial"/>
          <w:szCs w:val="22"/>
        </w:rPr>
        <w:tab/>
      </w:r>
      <w:r w:rsidRPr="008A30BA">
        <w:rPr>
          <w:rFonts w:cs="Arial"/>
          <w:szCs w:val="22"/>
        </w:rPr>
        <w:tab/>
        <w:t>Member, Psychometric Society</w:t>
      </w:r>
    </w:p>
    <w:p w14:paraId="6DFCCB76" w14:textId="08C444BD" w:rsidR="000A5808" w:rsidRPr="008A30BA" w:rsidRDefault="000A5808" w:rsidP="000A5808">
      <w:pPr>
        <w:rPr>
          <w:rFonts w:cs="Arial"/>
          <w:szCs w:val="22"/>
        </w:rPr>
      </w:pPr>
      <w:r w:rsidRPr="008A30BA">
        <w:rPr>
          <w:rFonts w:cs="Arial"/>
          <w:szCs w:val="22"/>
        </w:rPr>
        <w:t>2015-</w:t>
      </w:r>
      <w:r w:rsidRPr="008A30BA">
        <w:rPr>
          <w:rFonts w:cs="Arial"/>
          <w:szCs w:val="22"/>
        </w:rPr>
        <w:tab/>
      </w:r>
      <w:r w:rsidRPr="008A30BA">
        <w:rPr>
          <w:rFonts w:cs="Arial"/>
          <w:szCs w:val="22"/>
        </w:rPr>
        <w:tab/>
      </w:r>
      <w:r w:rsidRPr="008A30BA">
        <w:rPr>
          <w:rFonts w:cs="Arial"/>
          <w:szCs w:val="22"/>
        </w:rPr>
        <w:tab/>
        <w:t>Member, Gerontological Society of America</w:t>
      </w:r>
    </w:p>
    <w:p w14:paraId="0A4400A0" w14:textId="77777777" w:rsidR="00682123" w:rsidRPr="008A30BA" w:rsidRDefault="00682123" w:rsidP="002C51BC">
      <w:pPr>
        <w:pStyle w:val="DataField11pt-Single"/>
        <w:rPr>
          <w:rStyle w:val="Strong"/>
          <w:szCs w:val="22"/>
        </w:rPr>
      </w:pPr>
    </w:p>
    <w:p w14:paraId="4E6033BE" w14:textId="77777777" w:rsidR="002C51BC" w:rsidRPr="008A30BA" w:rsidRDefault="002C51BC" w:rsidP="002C51BC">
      <w:pPr>
        <w:pStyle w:val="DataField11pt-Single"/>
        <w:rPr>
          <w:rStyle w:val="Strong"/>
          <w:szCs w:val="22"/>
        </w:rPr>
      </w:pPr>
    </w:p>
    <w:p w14:paraId="5BADD417" w14:textId="1F1DADBE" w:rsidR="002C51BC" w:rsidRPr="008A30BA" w:rsidRDefault="002C51BC" w:rsidP="002C51BC">
      <w:pPr>
        <w:pStyle w:val="DataField11pt-Single"/>
        <w:rPr>
          <w:rStyle w:val="Strong"/>
          <w:szCs w:val="22"/>
        </w:rPr>
      </w:pPr>
      <w:r w:rsidRPr="008A30BA">
        <w:rPr>
          <w:rStyle w:val="Strong"/>
          <w:szCs w:val="22"/>
        </w:rPr>
        <w:t>C.</w:t>
      </w:r>
      <w:r w:rsidRPr="008A30BA">
        <w:rPr>
          <w:rStyle w:val="Strong"/>
          <w:szCs w:val="22"/>
        </w:rPr>
        <w:tab/>
        <w:t>Contributions to Science</w:t>
      </w:r>
      <w:r w:rsidR="00FE10AD" w:rsidRPr="008A30BA">
        <w:rPr>
          <w:rStyle w:val="Strong"/>
          <w:szCs w:val="22"/>
        </w:rPr>
        <w:br/>
      </w:r>
    </w:p>
    <w:p w14:paraId="456AACFB" w14:textId="797039E9" w:rsidR="00BB1146" w:rsidRPr="003F7128" w:rsidRDefault="00BB1146" w:rsidP="00080573">
      <w:pPr>
        <w:autoSpaceDE/>
        <w:autoSpaceDN/>
        <w:jc w:val="both"/>
        <w:rPr>
          <w:rFonts w:ascii="Times New Roman" w:hAnsi="Times New Roman"/>
          <w:sz w:val="24"/>
        </w:rPr>
      </w:pPr>
      <w:r>
        <w:rPr>
          <w:rFonts w:cs="Arial"/>
          <w:szCs w:val="22"/>
        </w:rPr>
        <w:t>1.</w:t>
      </w:r>
      <w:r w:rsidRPr="008A30BA">
        <w:rPr>
          <w:rFonts w:cs="Arial"/>
          <w:szCs w:val="22"/>
        </w:rPr>
        <w:t xml:space="preserve"> </w:t>
      </w:r>
      <w:r>
        <w:rPr>
          <w:rFonts w:cs="Arial"/>
          <w:szCs w:val="22"/>
        </w:rPr>
        <w:t>My main focus of research is in</w:t>
      </w:r>
      <w:r w:rsidRPr="008A30BA">
        <w:rPr>
          <w:rFonts w:cs="Arial"/>
          <w:szCs w:val="22"/>
        </w:rPr>
        <w:t xml:space="preserve"> the development and evaluation of data mining in psychological research. This has mainly focused on the use of Decision Trees (DTs) and their extensions (e.g. random forests). My dissertation evaluated the use of DTs, particularly in the </w:t>
      </w:r>
      <w:r w:rsidR="00190F31" w:rsidRPr="008A30BA">
        <w:rPr>
          <w:rFonts w:cs="Arial"/>
          <w:szCs w:val="22"/>
        </w:rPr>
        <w:t>generalizability</w:t>
      </w:r>
      <w:r w:rsidRPr="008A30BA">
        <w:rPr>
          <w:rFonts w:cs="Arial"/>
          <w:szCs w:val="22"/>
        </w:rPr>
        <w:t xml:space="preserve"> of the resultant tree structures. This work culminated in an R package (Jacobucci, 2017) that makes the application and evaluation </w:t>
      </w:r>
      <w:r w:rsidR="00190F31">
        <w:rPr>
          <w:rFonts w:cs="Arial"/>
          <w:szCs w:val="22"/>
        </w:rPr>
        <w:t>more accessible</w:t>
      </w:r>
      <w:r w:rsidRPr="008A30BA">
        <w:rPr>
          <w:rFonts w:cs="Arial"/>
          <w:szCs w:val="22"/>
        </w:rPr>
        <w:t xml:space="preserve"> for applied researchers. This work has further extended to the creation of the longRPart2</w:t>
      </w:r>
      <w:r w:rsidR="00190F31">
        <w:rPr>
          <w:rFonts w:cs="Arial"/>
          <w:szCs w:val="22"/>
        </w:rPr>
        <w:t xml:space="preserve">, an additional R </w:t>
      </w:r>
      <w:r w:rsidR="00080573">
        <w:rPr>
          <w:rFonts w:cs="Arial"/>
          <w:szCs w:val="22"/>
        </w:rPr>
        <w:t>package that</w:t>
      </w:r>
      <w:r w:rsidRPr="008A30BA">
        <w:rPr>
          <w:rFonts w:cs="Arial"/>
          <w:szCs w:val="22"/>
        </w:rPr>
        <w:t xml:space="preserve"> allows for the identification of clinically meaningful </w:t>
      </w:r>
      <w:r w:rsidRPr="00190F31">
        <w:rPr>
          <w:rFonts w:cs="Arial"/>
          <w:szCs w:val="22"/>
        </w:rPr>
        <w:t xml:space="preserve">subgroups using DTs with mixed effects models for longitudinal data. </w:t>
      </w:r>
      <w:r w:rsidRPr="00080573">
        <w:rPr>
          <w:rFonts w:cs="Arial"/>
          <w:szCs w:val="22"/>
        </w:rPr>
        <w:t xml:space="preserve">Finally, in applying a data mining framework to longitudinal data, we showed how the use of </w:t>
      </w:r>
      <w:r w:rsidR="00190F31">
        <w:rPr>
          <w:rFonts w:cs="Arial"/>
          <w:szCs w:val="22"/>
        </w:rPr>
        <w:t>DTs</w:t>
      </w:r>
      <w:r w:rsidRPr="00080573">
        <w:rPr>
          <w:rFonts w:cs="Arial"/>
          <w:szCs w:val="22"/>
        </w:rPr>
        <w:t xml:space="preserve"> and random forests to create sample weights improves the estimation of models while accounting for attrition in large surveys (Hayes, Usami, Jacobucci, McArdle, 2015).</w:t>
      </w:r>
    </w:p>
    <w:p w14:paraId="287AF07A" w14:textId="77777777" w:rsidR="00BB1146" w:rsidRPr="008A30BA" w:rsidRDefault="00BB1146" w:rsidP="00BB1146">
      <w:pPr>
        <w:autoSpaceDE/>
        <w:autoSpaceDN/>
        <w:rPr>
          <w:rFonts w:cs="Arial"/>
          <w:szCs w:val="22"/>
        </w:rPr>
      </w:pPr>
    </w:p>
    <w:p w14:paraId="0F684340" w14:textId="77777777" w:rsidR="00BB1146" w:rsidRPr="008A30BA" w:rsidRDefault="00BB1146" w:rsidP="00BB1146">
      <w:pPr>
        <w:autoSpaceDE/>
        <w:autoSpaceDN/>
        <w:rPr>
          <w:rFonts w:cs="Arial"/>
          <w:szCs w:val="22"/>
        </w:rPr>
      </w:pPr>
    </w:p>
    <w:p w14:paraId="2DE8BA4E" w14:textId="77777777" w:rsidR="00BB1146" w:rsidRPr="003F7128" w:rsidRDefault="00BB1146" w:rsidP="00BB1146">
      <w:pPr>
        <w:pStyle w:val="ListParagraph"/>
        <w:numPr>
          <w:ilvl w:val="0"/>
          <w:numId w:val="21"/>
        </w:numPr>
        <w:autoSpaceDE/>
        <w:autoSpaceDN/>
        <w:rPr>
          <w:rFonts w:cs="Arial"/>
          <w:szCs w:val="22"/>
        </w:rPr>
      </w:pPr>
      <w:r w:rsidRPr="00410AEF">
        <w:rPr>
          <w:rFonts w:cs="Arial"/>
          <w:b/>
          <w:szCs w:val="22"/>
        </w:rPr>
        <w:t>Jacobucci, R.</w:t>
      </w:r>
      <w:r w:rsidRPr="008A30BA">
        <w:rPr>
          <w:rFonts w:cs="Arial"/>
          <w:szCs w:val="22"/>
        </w:rPr>
        <w:t xml:space="preserve">, Stewart, S., Abdolell, M., Serang, S., &amp; Stegmann, G. (2017). longRPart2: Recursive </w:t>
      </w:r>
      <w:r w:rsidRPr="003F7128">
        <w:rPr>
          <w:rFonts w:cs="Arial"/>
          <w:szCs w:val="22"/>
        </w:rPr>
        <w:t>Partitioning of Longitudinal Data (version 0.0.1) [Software]. Available from https://cran.r-project.org/web/packages/longRPart2/index.html</w:t>
      </w:r>
    </w:p>
    <w:p w14:paraId="544003D3" w14:textId="77777777" w:rsidR="00BB1146" w:rsidRPr="003F7128" w:rsidRDefault="00BB1146" w:rsidP="00BB1146">
      <w:pPr>
        <w:pStyle w:val="ListParagraph"/>
        <w:numPr>
          <w:ilvl w:val="0"/>
          <w:numId w:val="21"/>
        </w:numPr>
        <w:autoSpaceDE/>
        <w:autoSpaceDN/>
        <w:rPr>
          <w:rFonts w:cs="Arial"/>
          <w:szCs w:val="22"/>
        </w:rPr>
      </w:pPr>
      <w:r w:rsidRPr="00410AEF">
        <w:rPr>
          <w:rFonts w:cs="Arial"/>
          <w:b/>
          <w:szCs w:val="22"/>
        </w:rPr>
        <w:t>Jacobucci, R.</w:t>
      </w:r>
      <w:r w:rsidRPr="003F7128">
        <w:rPr>
          <w:rFonts w:cs="Arial"/>
          <w:szCs w:val="22"/>
        </w:rPr>
        <w:t xml:space="preserve"> (2017). dtree: Decision Trees (version 0.2.3) [Software]. Available from https://cran.r-</w:t>
      </w:r>
      <w:r w:rsidRPr="003F7128">
        <w:rPr>
          <w:rFonts w:cs="Arial"/>
          <w:szCs w:val="22"/>
        </w:rPr>
        <w:t>project.org/web/packages/dtree/index.html</w:t>
      </w:r>
    </w:p>
    <w:p w14:paraId="36DF860D" w14:textId="77777777" w:rsidR="00BB1146" w:rsidRPr="003F7128" w:rsidRDefault="00BB1146" w:rsidP="00BB1146">
      <w:pPr>
        <w:pStyle w:val="ListParagraph"/>
        <w:widowControl w:val="0"/>
        <w:numPr>
          <w:ilvl w:val="0"/>
          <w:numId w:val="21"/>
        </w:numPr>
        <w:adjustRightInd w:val="0"/>
        <w:spacing w:after="240" w:line="300" w:lineRule="atLeast"/>
        <w:rPr>
          <w:rFonts w:cs="Arial"/>
          <w:color w:val="000000"/>
          <w:szCs w:val="22"/>
        </w:rPr>
      </w:pPr>
      <w:r w:rsidRPr="00410AEF">
        <w:rPr>
          <w:rFonts w:cs="Arial"/>
          <w:b/>
          <w:color w:val="000000"/>
          <w:szCs w:val="22"/>
        </w:rPr>
        <w:t>Jacobucci, R.</w:t>
      </w:r>
      <w:r w:rsidRPr="003F7128">
        <w:rPr>
          <w:rFonts w:cs="Arial"/>
          <w:color w:val="000000"/>
          <w:szCs w:val="22"/>
        </w:rPr>
        <w:t>, Grimm, K. J., &amp; McArdle, J. J. (2017). A comparison of methods for uncovering sample heterogeneity: Structural equation model trees and finite mixture models</w:t>
      </w:r>
      <w:r w:rsidRPr="003F7128">
        <w:rPr>
          <w:rFonts w:cs="Arial"/>
          <w:i/>
          <w:color w:val="000000"/>
          <w:szCs w:val="22"/>
        </w:rPr>
        <w:t>. Structural Equation Modeling,</w:t>
      </w:r>
      <w:r w:rsidRPr="003F7128">
        <w:rPr>
          <w:rFonts w:cs="Arial"/>
          <w:color w:val="000000"/>
          <w:szCs w:val="22"/>
        </w:rPr>
        <w:t xml:space="preserve"> 24. 270-282. </w:t>
      </w:r>
    </w:p>
    <w:p w14:paraId="51F6602F" w14:textId="5F4E2969" w:rsidR="00BB1146" w:rsidRPr="00190F31" w:rsidRDefault="00BB1146" w:rsidP="00080573">
      <w:pPr>
        <w:pStyle w:val="ListParagraph"/>
        <w:widowControl w:val="0"/>
        <w:numPr>
          <w:ilvl w:val="0"/>
          <w:numId w:val="21"/>
        </w:numPr>
        <w:adjustRightInd w:val="0"/>
        <w:spacing w:after="240" w:line="300" w:lineRule="atLeast"/>
        <w:rPr>
          <w:rStyle w:val="Strong"/>
          <w:rFonts w:cs="Arial"/>
          <w:szCs w:val="22"/>
        </w:rPr>
      </w:pPr>
      <w:r w:rsidRPr="003F7128">
        <w:rPr>
          <w:rFonts w:cs="Arial"/>
          <w:szCs w:val="22"/>
        </w:rPr>
        <w:t xml:space="preserve">Hayes, T., Usami, S., </w:t>
      </w:r>
      <w:r w:rsidRPr="00410AEF">
        <w:rPr>
          <w:rFonts w:cs="Arial"/>
          <w:b/>
          <w:szCs w:val="22"/>
        </w:rPr>
        <w:t>Jacobucci, R.</w:t>
      </w:r>
      <w:r w:rsidRPr="003F7128">
        <w:rPr>
          <w:rFonts w:cs="Arial"/>
          <w:szCs w:val="22"/>
        </w:rPr>
        <w:t>, &amp; McArdle, J. J. (2015). Using classi</w:t>
      </w:r>
      <w:r w:rsidR="00410AEF">
        <w:rPr>
          <w:rFonts w:cs="Arial"/>
          <w:szCs w:val="22"/>
        </w:rPr>
        <w:t>fi</w:t>
      </w:r>
      <w:r w:rsidRPr="003F7128">
        <w:rPr>
          <w:rFonts w:cs="Arial"/>
          <w:szCs w:val="22"/>
        </w:rPr>
        <w:t>cation and regression trees (CART) and random forests to analyze attrition in longitudinal data: Results from two simulation studies, Psychology and Aging, 30, 911-929.</w:t>
      </w:r>
    </w:p>
    <w:p w14:paraId="73D4CA88" w14:textId="77777777" w:rsidR="00BB1146" w:rsidRDefault="00BB1146" w:rsidP="00521604">
      <w:pPr>
        <w:autoSpaceDE/>
        <w:autoSpaceDN/>
        <w:rPr>
          <w:rStyle w:val="Strong"/>
          <w:rFonts w:cs="Arial"/>
          <w:szCs w:val="22"/>
        </w:rPr>
      </w:pPr>
    </w:p>
    <w:p w14:paraId="6116B8BD" w14:textId="2842923F" w:rsidR="00B044A3" w:rsidRDefault="00BB1146" w:rsidP="00521604">
      <w:pPr>
        <w:autoSpaceDE/>
        <w:autoSpaceDN/>
        <w:rPr>
          <w:ins w:id="0" w:author="Brooke Ammerman" w:date="2017-10-30T09:09:00Z"/>
          <w:rFonts w:cs="Arial"/>
          <w:szCs w:val="22"/>
        </w:rPr>
      </w:pPr>
      <w:r w:rsidRPr="00BB1146">
        <w:rPr>
          <w:rStyle w:val="Strong"/>
          <w:rFonts w:cs="Arial"/>
          <w:b w:val="0"/>
          <w:szCs w:val="22"/>
        </w:rPr>
        <w:t>2</w:t>
      </w:r>
      <w:r w:rsidR="008F2B62" w:rsidRPr="00BB1146">
        <w:rPr>
          <w:rStyle w:val="Strong"/>
          <w:rFonts w:cs="Arial"/>
          <w:b w:val="0"/>
          <w:szCs w:val="22"/>
        </w:rPr>
        <w:t>.</w:t>
      </w:r>
      <w:r w:rsidR="008F2B62" w:rsidRPr="008A30BA">
        <w:rPr>
          <w:rStyle w:val="Strong"/>
          <w:rFonts w:cs="Arial"/>
          <w:szCs w:val="22"/>
        </w:rPr>
        <w:t xml:space="preserve"> </w:t>
      </w:r>
      <w:r w:rsidR="00521604" w:rsidRPr="008A30BA">
        <w:rPr>
          <w:rFonts w:cs="Arial"/>
          <w:szCs w:val="22"/>
        </w:rPr>
        <w:t>Traditional forms of estimation in structural equation modeling is not particularly well equipped to test large models, both in the number of participants and variables. A</w:t>
      </w:r>
      <w:r w:rsidR="008F2B62" w:rsidRPr="008A30BA">
        <w:rPr>
          <w:rFonts w:cs="Arial"/>
          <w:szCs w:val="22"/>
        </w:rPr>
        <w:t xml:space="preserve"> large portion of </w:t>
      </w:r>
      <w:r w:rsidR="00521604" w:rsidRPr="008A30BA">
        <w:rPr>
          <w:rFonts w:cs="Arial"/>
          <w:szCs w:val="22"/>
        </w:rPr>
        <w:t>my research</w:t>
      </w:r>
      <w:r w:rsidR="008F2B62" w:rsidRPr="008A30BA">
        <w:rPr>
          <w:rFonts w:cs="Arial"/>
          <w:szCs w:val="22"/>
        </w:rPr>
        <w:t xml:space="preserve"> has focused on the development and expansion of a method I have termed regularized struc</w:t>
      </w:r>
      <w:r w:rsidR="00521604" w:rsidRPr="008A30BA">
        <w:rPr>
          <w:rFonts w:cs="Arial"/>
          <w:szCs w:val="22"/>
        </w:rPr>
        <w:t>tural equation modeling (RegSEM</w:t>
      </w:r>
      <w:r w:rsidR="008F2B62" w:rsidRPr="008A30BA">
        <w:rPr>
          <w:rFonts w:cs="Arial"/>
          <w:szCs w:val="22"/>
        </w:rPr>
        <w:t xml:space="preserve">). RegSEM, implemented as the regsem </w:t>
      </w:r>
      <w:r w:rsidR="008F2B62" w:rsidRPr="008A30BA">
        <w:rPr>
          <w:rFonts w:cs="Arial"/>
          <w:szCs w:val="22"/>
        </w:rPr>
        <w:t>package (Jacobucci, 2016) in R, provides researchers with the ability to penalize any parameter in a structural equation model.</w:t>
      </w:r>
      <w:r w:rsidR="00521604" w:rsidRPr="008A30BA">
        <w:rPr>
          <w:rFonts w:cs="Arial"/>
          <w:szCs w:val="22"/>
        </w:rPr>
        <w:t xml:space="preserve"> This allows researchers to estimate extremely large models and perform variable selection within the latent variable model framework. More specific applications of </w:t>
      </w:r>
      <w:r w:rsidR="00521604" w:rsidRPr="008A30BA">
        <w:rPr>
          <w:rFonts w:cs="Arial"/>
          <w:szCs w:val="22"/>
        </w:rPr>
        <w:lastRenderedPageBreak/>
        <w:t>RegSEM include mediation models (Serang, Jacobucci, Brimhall, &amp; Grimm, in revision)</w:t>
      </w:r>
      <w:bookmarkStart w:id="1" w:name="_GoBack"/>
      <w:ins w:id="2" w:author="Brooke Ammerman" w:date="2017-10-30T09:10:00Z">
        <w:r w:rsidR="00190F31">
          <w:rPr>
            <w:rFonts w:cs="Arial"/>
            <w:szCs w:val="22"/>
          </w:rPr>
          <w:t>,</w:t>
        </w:r>
      </w:ins>
      <w:bookmarkEnd w:id="1"/>
      <w:r w:rsidR="00521604" w:rsidRPr="008A30BA">
        <w:rPr>
          <w:rFonts w:cs="Arial"/>
          <w:szCs w:val="22"/>
        </w:rPr>
        <w:t xml:space="preserve"> resulting in a method we termed exploratory mediation analysis via </w:t>
      </w:r>
      <w:r w:rsidR="00521604" w:rsidRPr="008A30BA">
        <w:rPr>
          <w:rFonts w:cs="Arial"/>
          <w:szCs w:val="22"/>
        </w:rPr>
        <w:t xml:space="preserve">regularization, </w:t>
      </w:r>
      <w:r w:rsidR="00190F31">
        <w:rPr>
          <w:rFonts w:cs="Arial"/>
          <w:szCs w:val="22"/>
        </w:rPr>
        <w:t xml:space="preserve">in addition to applications in </w:t>
      </w:r>
      <w:r w:rsidR="00521604" w:rsidRPr="008A30BA">
        <w:rPr>
          <w:rFonts w:cs="Arial"/>
          <w:szCs w:val="22"/>
        </w:rPr>
        <w:t xml:space="preserve">Bayesian </w:t>
      </w:r>
      <w:r w:rsidR="00521604" w:rsidRPr="008A30BA">
        <w:rPr>
          <w:rFonts w:cs="Arial"/>
          <w:szCs w:val="22"/>
        </w:rPr>
        <w:t xml:space="preserve">modelling (Jacobucci &amp; Grimm, </w:t>
      </w:r>
      <w:r w:rsidR="00080573">
        <w:rPr>
          <w:rFonts w:cs="Arial"/>
          <w:szCs w:val="22"/>
        </w:rPr>
        <w:t>revision requested</w:t>
      </w:r>
      <w:r w:rsidR="00521604" w:rsidRPr="008A30BA">
        <w:rPr>
          <w:rFonts w:cs="Arial"/>
          <w:szCs w:val="22"/>
        </w:rPr>
        <w:t xml:space="preserve">), and in longitudinal models (Jacobucci &amp; Grimm, </w:t>
      </w:r>
      <w:r w:rsidR="00080573">
        <w:rPr>
          <w:rFonts w:cs="Arial"/>
          <w:szCs w:val="22"/>
        </w:rPr>
        <w:t>accepted</w:t>
      </w:r>
      <w:r w:rsidR="00521604" w:rsidRPr="008A30BA">
        <w:rPr>
          <w:rFonts w:cs="Arial"/>
          <w:szCs w:val="22"/>
        </w:rPr>
        <w:t>).</w:t>
      </w:r>
    </w:p>
    <w:p w14:paraId="081123D7" w14:textId="77777777" w:rsidR="00190F31" w:rsidRPr="008A30BA" w:rsidRDefault="00190F31" w:rsidP="00521604">
      <w:pPr>
        <w:autoSpaceDE/>
        <w:autoSpaceDN/>
        <w:rPr>
          <w:rFonts w:cs="Arial"/>
          <w:szCs w:val="22"/>
        </w:rPr>
      </w:pPr>
    </w:p>
    <w:p w14:paraId="48F6212D" w14:textId="77777777" w:rsidR="003103C6" w:rsidRPr="008A30BA" w:rsidRDefault="003103C6" w:rsidP="003103C6">
      <w:pPr>
        <w:pStyle w:val="ListParagraph"/>
        <w:widowControl w:val="0"/>
        <w:numPr>
          <w:ilvl w:val="0"/>
          <w:numId w:val="20"/>
        </w:numPr>
        <w:adjustRightInd w:val="0"/>
        <w:spacing w:after="240" w:line="300" w:lineRule="atLeast"/>
        <w:rPr>
          <w:rFonts w:eastAsia="MS Mincho" w:cs="Arial"/>
          <w:color w:val="000000"/>
          <w:szCs w:val="22"/>
        </w:rPr>
      </w:pPr>
      <w:r w:rsidRPr="008A30BA">
        <w:rPr>
          <w:rFonts w:cs="Arial"/>
          <w:color w:val="000000"/>
          <w:szCs w:val="22"/>
        </w:rPr>
        <w:t xml:space="preserve">Serang, S., </w:t>
      </w:r>
      <w:r w:rsidRPr="00410AEF">
        <w:rPr>
          <w:rFonts w:cs="Arial"/>
          <w:b/>
          <w:color w:val="000000"/>
          <w:szCs w:val="22"/>
        </w:rPr>
        <w:t>Jacobucci, R.</w:t>
      </w:r>
      <w:r w:rsidRPr="008A30BA">
        <w:rPr>
          <w:rFonts w:cs="Arial"/>
          <w:color w:val="000000"/>
          <w:szCs w:val="22"/>
        </w:rPr>
        <w:t xml:space="preserve">, Brimhall, K. C., &amp; Grimm, K. J. (in press). Exploratory mediation analysis via regularization. </w:t>
      </w:r>
      <w:r w:rsidRPr="008A30BA">
        <w:rPr>
          <w:rFonts w:cs="Arial"/>
          <w:i/>
          <w:color w:val="000000"/>
          <w:szCs w:val="22"/>
        </w:rPr>
        <w:t>Structural Equation Modeling</w:t>
      </w:r>
      <w:r w:rsidRPr="008A30BA">
        <w:rPr>
          <w:rFonts w:cs="Arial"/>
          <w:color w:val="000000"/>
          <w:szCs w:val="22"/>
        </w:rPr>
        <w:t>.</w:t>
      </w:r>
      <w:r w:rsidRPr="008A30BA">
        <w:rPr>
          <w:rFonts w:ascii="MS Mincho" w:eastAsia="MS Mincho" w:hAnsi="MS Mincho" w:cs="MS Mincho"/>
          <w:color w:val="000000"/>
          <w:szCs w:val="22"/>
        </w:rPr>
        <w:t> </w:t>
      </w:r>
    </w:p>
    <w:p w14:paraId="4E8F1EDA" w14:textId="7101789A" w:rsidR="003103C6" w:rsidRPr="00080573" w:rsidRDefault="003103C6" w:rsidP="003103C6">
      <w:pPr>
        <w:pStyle w:val="ListParagraph"/>
        <w:widowControl w:val="0"/>
        <w:numPr>
          <w:ilvl w:val="0"/>
          <w:numId w:val="20"/>
        </w:numPr>
        <w:adjustRightInd w:val="0"/>
        <w:spacing w:after="240" w:line="300" w:lineRule="atLeast"/>
        <w:rPr>
          <w:rFonts w:cs="Arial"/>
          <w:color w:val="000000"/>
          <w:szCs w:val="22"/>
        </w:rPr>
      </w:pPr>
      <w:r w:rsidRPr="00410AEF">
        <w:rPr>
          <w:rFonts w:cs="Arial"/>
          <w:b/>
          <w:color w:val="000000"/>
          <w:szCs w:val="22"/>
        </w:rPr>
        <w:t>Jacobucci, R.</w:t>
      </w:r>
      <w:r w:rsidRPr="008A30BA">
        <w:rPr>
          <w:rFonts w:cs="Arial"/>
          <w:color w:val="000000"/>
          <w:szCs w:val="22"/>
        </w:rPr>
        <w:t xml:space="preserve"> (2017). regsem: Performs Regularization on Structural Equation Models (version 0.8.1) [Software]. Available from </w:t>
      </w:r>
      <w:r w:rsidR="00080573" w:rsidRPr="00080573">
        <w:t>https://cran.r-project.org/web/packages/index.html</w:t>
      </w:r>
    </w:p>
    <w:p w14:paraId="5F72DBD7" w14:textId="726150D6" w:rsidR="00080573" w:rsidRPr="00080573" w:rsidRDefault="00080573" w:rsidP="00080573">
      <w:pPr>
        <w:pStyle w:val="ListParagraph"/>
        <w:widowControl w:val="0"/>
        <w:numPr>
          <w:ilvl w:val="0"/>
          <w:numId w:val="20"/>
        </w:numPr>
        <w:adjustRightInd w:val="0"/>
        <w:spacing w:after="240" w:line="300" w:lineRule="atLeast"/>
        <w:rPr>
          <w:rFonts w:cs="Arial"/>
          <w:color w:val="000000"/>
          <w:szCs w:val="22"/>
        </w:rPr>
      </w:pPr>
      <w:r w:rsidRPr="00080573">
        <w:rPr>
          <w:rFonts w:cs="Arial"/>
          <w:color w:val="000000"/>
          <w:szCs w:val="22"/>
        </w:rPr>
        <w:t>Jacobucci, R. &amp; Grimm, K. J. (</w:t>
      </w:r>
      <w:r>
        <w:rPr>
          <w:rFonts w:cs="Arial"/>
          <w:color w:val="000000"/>
          <w:szCs w:val="22"/>
        </w:rPr>
        <w:t>accepted</w:t>
      </w:r>
      <w:r w:rsidRPr="00080573">
        <w:rPr>
          <w:rFonts w:cs="Arial"/>
          <w:color w:val="000000"/>
          <w:szCs w:val="22"/>
        </w:rPr>
        <w:t>). Regularized estimation of multivariate latent change score models.</w:t>
      </w:r>
      <w:r>
        <w:rPr>
          <w:rFonts w:cs="Arial"/>
          <w:color w:val="000000"/>
          <w:szCs w:val="22"/>
        </w:rPr>
        <w:t xml:space="preserve"> </w:t>
      </w:r>
      <w:r w:rsidRPr="00080573">
        <w:rPr>
          <w:rFonts w:cs="Arial"/>
          <w:color w:val="000000"/>
          <w:szCs w:val="22"/>
        </w:rPr>
        <w:t xml:space="preserve">In </w:t>
      </w:r>
      <w:r>
        <w:rPr>
          <w:rFonts w:cs="Arial"/>
          <w:color w:val="000000"/>
          <w:szCs w:val="22"/>
        </w:rPr>
        <w:t>Ferrer, E., Boker, S., &amp; Grimm, K. J.</w:t>
      </w:r>
      <w:r w:rsidRPr="00080573">
        <w:rPr>
          <w:rFonts w:cs="Arial"/>
          <w:color w:val="000000"/>
          <w:szCs w:val="22"/>
        </w:rPr>
        <w:t xml:space="preserve"> (Eds.),</w:t>
      </w:r>
      <w:r>
        <w:rPr>
          <w:rFonts w:cs="Arial"/>
          <w:color w:val="000000"/>
          <w:szCs w:val="22"/>
        </w:rPr>
        <w:t xml:space="preserve"> </w:t>
      </w:r>
      <w:r w:rsidRPr="00080573">
        <w:rPr>
          <w:rFonts w:cs="Arial"/>
          <w:i/>
          <w:color w:val="000000"/>
          <w:szCs w:val="22"/>
        </w:rPr>
        <w:t>Advances in Longitudinal Models for Multivariate Psychology: A Festschrift for Jack McArdle.</w:t>
      </w:r>
    </w:p>
    <w:p w14:paraId="1F1DA87F" w14:textId="04226B61" w:rsidR="0022559C" w:rsidRPr="0022559C" w:rsidRDefault="0022559C" w:rsidP="0022559C">
      <w:pPr>
        <w:pStyle w:val="ListParagraph"/>
        <w:widowControl w:val="0"/>
        <w:numPr>
          <w:ilvl w:val="0"/>
          <w:numId w:val="20"/>
        </w:numPr>
        <w:adjustRightInd w:val="0"/>
        <w:spacing w:after="240" w:line="300" w:lineRule="atLeast"/>
        <w:rPr>
          <w:rFonts w:cs="Arial"/>
          <w:color w:val="000000"/>
          <w:szCs w:val="22"/>
        </w:rPr>
      </w:pPr>
      <w:r>
        <w:rPr>
          <w:rFonts w:cs="Arial"/>
          <w:b/>
          <w:color w:val="000000"/>
          <w:szCs w:val="22"/>
        </w:rPr>
        <w:t>Jacobucci, R.</w:t>
      </w:r>
      <w:r>
        <w:rPr>
          <w:rFonts w:cs="Arial"/>
          <w:color w:val="000000"/>
          <w:szCs w:val="22"/>
        </w:rPr>
        <w:t xml:space="preserve">, &amp; Grimm, K. J. (revision requested). </w:t>
      </w:r>
      <w:r w:rsidRPr="0022559C">
        <w:rPr>
          <w:rFonts w:cs="Arial"/>
          <w:color w:val="000000"/>
          <w:szCs w:val="22"/>
        </w:rPr>
        <w:t>Comparison of frequentist and Bayesian regularization in structural</w:t>
      </w:r>
      <w:r>
        <w:rPr>
          <w:rFonts w:cs="Arial"/>
          <w:color w:val="000000"/>
          <w:szCs w:val="22"/>
        </w:rPr>
        <w:t xml:space="preserve"> </w:t>
      </w:r>
      <w:r w:rsidRPr="0022559C">
        <w:rPr>
          <w:rFonts w:cs="Arial"/>
          <w:color w:val="000000"/>
          <w:szCs w:val="22"/>
        </w:rPr>
        <w:t>equation modeling.</w:t>
      </w:r>
      <w:r>
        <w:rPr>
          <w:rFonts w:cs="Arial"/>
          <w:color w:val="000000"/>
          <w:szCs w:val="22"/>
        </w:rPr>
        <w:t xml:space="preserve"> </w:t>
      </w:r>
      <w:r w:rsidRPr="0022559C">
        <w:rPr>
          <w:rFonts w:cs="Arial"/>
          <w:i/>
          <w:color w:val="000000"/>
          <w:szCs w:val="22"/>
        </w:rPr>
        <w:t>Structural Equation Modeling.</w:t>
      </w:r>
    </w:p>
    <w:p w14:paraId="208FA503" w14:textId="77777777" w:rsidR="005F50D3" w:rsidRPr="008A30BA" w:rsidRDefault="005F50D3" w:rsidP="004A3D10">
      <w:pPr>
        <w:autoSpaceDE/>
        <w:autoSpaceDN/>
        <w:rPr>
          <w:rFonts w:cs="Arial"/>
          <w:szCs w:val="22"/>
        </w:rPr>
      </w:pPr>
    </w:p>
    <w:p w14:paraId="3B6C04F6" w14:textId="79FC4CB2" w:rsidR="005F50D3" w:rsidRDefault="005F50D3" w:rsidP="005F50D3">
      <w:pPr>
        <w:autoSpaceDE/>
        <w:autoSpaceDN/>
        <w:rPr>
          <w:rFonts w:cs="Arial"/>
          <w:szCs w:val="22"/>
        </w:rPr>
      </w:pPr>
      <w:r w:rsidRPr="008A30BA">
        <w:rPr>
          <w:rFonts w:cs="Arial"/>
          <w:szCs w:val="22"/>
        </w:rPr>
        <w:t xml:space="preserve">3. My final focus of research has been the application of data mining for clinical psychology research, specifically suicide and non-suicidal self-injury. For example, I used conditional inference trees to derive age cutoffs for assessing the severity of non-suicidal self-injury and suicidality (Ammerman, Jacobucci, Kleiman, Uyeji, &amp; McCloskey, in press). In a similar vein, I applied both lasso regression and random forests to perform subset selection and quantify variable importance in predicting the non-suicidal self-injury age of onset (Ammerman, Jacobucci, &amp; McCloskey, </w:t>
      </w:r>
      <w:r w:rsidR="005C462A" w:rsidRPr="008A30BA">
        <w:rPr>
          <w:rFonts w:cs="Arial"/>
          <w:szCs w:val="22"/>
        </w:rPr>
        <w:t>in press</w:t>
      </w:r>
      <w:r w:rsidRPr="008A30BA">
        <w:rPr>
          <w:rFonts w:cs="Arial"/>
          <w:szCs w:val="22"/>
        </w:rPr>
        <w:t xml:space="preserve">). This application validated the findings across methods, and increased the confidence in our findings. Furthermore, as a multivariate generalization of decision trees, I used structural equation model trees to identify cutoffs for DSM-5 criteria for non-suicidal self-injury (Ammerman, </w:t>
      </w:r>
      <w:r w:rsidRPr="008A30BA">
        <w:rPr>
          <w:rFonts w:cs="Arial"/>
          <w:szCs w:val="22"/>
        </w:rPr>
        <w:t>Jacobucci, Kleiman, Muehlenkamp, &amp; McCloskey, 2016). This was the first study of its kind, and allowed for us to search for optimal cutoffs in relationship to a meaningful multivariate outcome (one-factor model).</w:t>
      </w:r>
      <w:r w:rsidR="00080573">
        <w:rPr>
          <w:rFonts w:cs="Arial"/>
          <w:szCs w:val="22"/>
        </w:rPr>
        <w:t xml:space="preserve"> Overall, I have developed in integrative framework for applying the methods developed in sections 1 and 2 for the prediction of suicidal and non-suicidal self-injury.</w:t>
      </w:r>
    </w:p>
    <w:p w14:paraId="423D4115" w14:textId="77777777" w:rsidR="00190F31" w:rsidRPr="008A30BA" w:rsidRDefault="00190F31" w:rsidP="005F50D3">
      <w:pPr>
        <w:autoSpaceDE/>
        <w:autoSpaceDN/>
        <w:rPr>
          <w:rFonts w:cs="Arial"/>
          <w:szCs w:val="22"/>
        </w:rPr>
      </w:pPr>
    </w:p>
    <w:p w14:paraId="342F3CCE" w14:textId="77777777" w:rsidR="003103C6" w:rsidRPr="00190F31" w:rsidRDefault="003103C6" w:rsidP="003103C6">
      <w:pPr>
        <w:pStyle w:val="ListParagraph"/>
        <w:widowControl w:val="0"/>
        <w:numPr>
          <w:ilvl w:val="0"/>
          <w:numId w:val="22"/>
        </w:numPr>
        <w:adjustRightInd w:val="0"/>
        <w:spacing w:after="240" w:line="300" w:lineRule="atLeast"/>
        <w:rPr>
          <w:rFonts w:cs="Arial"/>
          <w:color w:val="000000"/>
          <w:szCs w:val="22"/>
        </w:rPr>
      </w:pPr>
      <w:r w:rsidRPr="008A30BA">
        <w:rPr>
          <w:rFonts w:cs="Arial"/>
          <w:color w:val="000000"/>
          <w:szCs w:val="22"/>
        </w:rPr>
        <w:t xml:space="preserve">Ammerman, B. A., </w:t>
      </w:r>
      <w:r w:rsidRPr="00410AEF">
        <w:rPr>
          <w:rFonts w:cs="Arial"/>
          <w:b/>
          <w:color w:val="000000"/>
          <w:szCs w:val="22"/>
        </w:rPr>
        <w:t>Jacobucci, R.,</w:t>
      </w:r>
      <w:r w:rsidRPr="008A30BA">
        <w:rPr>
          <w:rFonts w:cs="Arial"/>
          <w:color w:val="000000"/>
          <w:szCs w:val="22"/>
        </w:rPr>
        <w:t xml:space="preserve"> Kleiman, E. M., Uyeji, L., &amp; McCloskey, M. S. (in press). The relationship between nonsuicidal self-injury age of onset and severity of self-harm. </w:t>
      </w:r>
      <w:r w:rsidRPr="008A30BA">
        <w:rPr>
          <w:rFonts w:cs="Arial"/>
          <w:i/>
          <w:color w:val="000000"/>
          <w:szCs w:val="22"/>
        </w:rPr>
        <w:t>Suicide and Life Threatening Behavior</w:t>
      </w:r>
      <w:r w:rsidRPr="008A30BA">
        <w:rPr>
          <w:rFonts w:cs="Arial"/>
          <w:color w:val="000000"/>
          <w:szCs w:val="22"/>
        </w:rPr>
        <w:t xml:space="preserve">. </w:t>
      </w:r>
    </w:p>
    <w:p w14:paraId="2AE3687B" w14:textId="77777777" w:rsidR="00BB1146" w:rsidRPr="00190F31" w:rsidRDefault="003103C6" w:rsidP="00BB1146">
      <w:pPr>
        <w:pStyle w:val="ListParagraph"/>
        <w:widowControl w:val="0"/>
        <w:numPr>
          <w:ilvl w:val="0"/>
          <w:numId w:val="22"/>
        </w:numPr>
        <w:adjustRightInd w:val="0"/>
        <w:spacing w:after="240" w:line="300" w:lineRule="atLeast"/>
        <w:rPr>
          <w:rFonts w:cs="Arial"/>
          <w:color w:val="000000"/>
          <w:szCs w:val="22"/>
        </w:rPr>
      </w:pPr>
      <w:r w:rsidRPr="00190F31">
        <w:rPr>
          <w:rFonts w:cs="Arial"/>
          <w:color w:val="000000"/>
          <w:szCs w:val="22"/>
        </w:rPr>
        <w:t xml:space="preserve">Ammerman, B. A., </w:t>
      </w:r>
      <w:r w:rsidRPr="00190F31">
        <w:rPr>
          <w:rFonts w:cs="Arial"/>
          <w:b/>
          <w:color w:val="000000"/>
          <w:szCs w:val="22"/>
        </w:rPr>
        <w:t>Jacobucci, R.,</w:t>
      </w:r>
      <w:r w:rsidRPr="00190F31">
        <w:rPr>
          <w:rFonts w:cs="Arial"/>
          <w:color w:val="000000"/>
          <w:szCs w:val="22"/>
        </w:rPr>
        <w:t xml:space="preserve"> Kleiman, E. M., Muehlenkamp, J. J., &amp; McCloskey, M. S. (2016). Development and validation of empirically derived frequency criteria for NSSI disorder using exploratory data mining, </w:t>
      </w:r>
      <w:r w:rsidRPr="00190F31">
        <w:rPr>
          <w:rFonts w:cs="Arial"/>
          <w:i/>
          <w:color w:val="000000"/>
          <w:szCs w:val="22"/>
        </w:rPr>
        <w:t>Psychological Assessment.</w:t>
      </w:r>
      <w:r w:rsidRPr="00190F31">
        <w:rPr>
          <w:rFonts w:cs="Arial"/>
          <w:color w:val="000000"/>
          <w:szCs w:val="22"/>
        </w:rPr>
        <w:t xml:space="preserve"> </w:t>
      </w:r>
    </w:p>
    <w:p w14:paraId="5F1EE926" w14:textId="3E447123" w:rsidR="00BB1146" w:rsidRPr="00190F31" w:rsidRDefault="00BB1146" w:rsidP="00BB1146">
      <w:pPr>
        <w:pStyle w:val="ListParagraph"/>
        <w:widowControl w:val="0"/>
        <w:numPr>
          <w:ilvl w:val="0"/>
          <w:numId w:val="22"/>
        </w:numPr>
        <w:adjustRightInd w:val="0"/>
        <w:spacing w:after="240" w:line="300" w:lineRule="atLeast"/>
        <w:rPr>
          <w:rFonts w:cs="Arial"/>
          <w:color w:val="000000"/>
          <w:szCs w:val="22"/>
        </w:rPr>
      </w:pPr>
      <w:r w:rsidRPr="00080573">
        <w:rPr>
          <w:rFonts w:cs="Arial"/>
          <w:bCs/>
          <w:szCs w:val="22"/>
        </w:rPr>
        <w:t xml:space="preserve">Burke, T. A., </w:t>
      </w:r>
      <w:r w:rsidRPr="00080573">
        <w:rPr>
          <w:rFonts w:cs="Arial"/>
          <w:b/>
          <w:bCs/>
          <w:szCs w:val="22"/>
        </w:rPr>
        <w:t>Jacobucci, R</w:t>
      </w:r>
      <w:r w:rsidRPr="00080573">
        <w:rPr>
          <w:rFonts w:cs="Arial"/>
          <w:bCs/>
          <w:szCs w:val="22"/>
        </w:rPr>
        <w:t>., Ammerman, B. A.,</w:t>
      </w:r>
      <w:r w:rsidRPr="00080573">
        <w:rPr>
          <w:rFonts w:cs="Arial"/>
          <w:b/>
          <w:bCs/>
          <w:szCs w:val="22"/>
        </w:rPr>
        <w:t xml:space="preserve"> </w:t>
      </w:r>
      <w:r w:rsidRPr="00080573">
        <w:rPr>
          <w:rFonts w:cs="Arial"/>
          <w:bCs/>
          <w:szCs w:val="22"/>
        </w:rPr>
        <w:t xml:space="preserve">Piccirillo, M., McCloskey, M.S., &amp; Alloy, L. B. (Revision Requested). Identifying the relative importance of non-suicidal self-injury features in predicting suicidal ideation and behavior using exploratory data mining. </w:t>
      </w:r>
      <w:r w:rsidRPr="00080573">
        <w:rPr>
          <w:rFonts w:cs="Arial"/>
          <w:bCs/>
          <w:i/>
          <w:szCs w:val="22"/>
        </w:rPr>
        <w:t>Psychiatry Research.</w:t>
      </w:r>
    </w:p>
    <w:p w14:paraId="7933DD36" w14:textId="55BA48FE" w:rsidR="008F2B62" w:rsidRPr="008A30BA" w:rsidRDefault="008F2B62" w:rsidP="002C51BC">
      <w:pPr>
        <w:pStyle w:val="DataField11pt-Single"/>
        <w:rPr>
          <w:rStyle w:val="Strong"/>
          <w:szCs w:val="22"/>
        </w:rPr>
      </w:pPr>
    </w:p>
    <w:p w14:paraId="5CE1EAD0" w14:textId="77777777" w:rsidR="002C51BC" w:rsidRPr="008A30BA" w:rsidRDefault="002C51BC" w:rsidP="002C51BC">
      <w:pPr>
        <w:pStyle w:val="DataField11pt-Single"/>
        <w:rPr>
          <w:rStyle w:val="Strong"/>
          <w:szCs w:val="22"/>
        </w:rPr>
      </w:pPr>
    </w:p>
    <w:p w14:paraId="161AD603" w14:textId="5AB10B5E" w:rsidR="008A30BA" w:rsidRDefault="002C51BC" w:rsidP="002C51BC">
      <w:pPr>
        <w:rPr>
          <w:rFonts w:cs="Arial"/>
          <w:szCs w:val="22"/>
        </w:rPr>
      </w:pPr>
      <w:r w:rsidRPr="008A30BA">
        <w:rPr>
          <w:rStyle w:val="Strong"/>
          <w:rFonts w:cs="Arial"/>
          <w:szCs w:val="22"/>
        </w:rPr>
        <w:t>D.</w:t>
      </w:r>
      <w:r w:rsidRPr="008A30BA">
        <w:rPr>
          <w:rStyle w:val="Strong"/>
          <w:rFonts w:cs="Arial"/>
          <w:szCs w:val="22"/>
        </w:rPr>
        <w:tab/>
        <w:t>Additional Information: Research Support and/or Scholastic Performance</w:t>
      </w:r>
      <w:r w:rsidR="00FC5F9E" w:rsidRPr="008A30BA">
        <w:rPr>
          <w:rFonts w:cs="Arial"/>
          <w:szCs w:val="22"/>
        </w:rPr>
        <w:t xml:space="preserve"> </w:t>
      </w:r>
    </w:p>
    <w:p w14:paraId="1ACA6FAA" w14:textId="7B4B8B01" w:rsidR="00190F31" w:rsidRPr="00080573" w:rsidRDefault="00190F31" w:rsidP="00080573">
      <w:pPr>
        <w:pStyle w:val="Heading2"/>
        <w:rPr>
          <w:u w:val="single"/>
        </w:rPr>
      </w:pPr>
      <w:r>
        <w:rPr>
          <w:u w:val="single"/>
        </w:rPr>
        <w:t>Pending Research Support</w:t>
      </w:r>
    </w:p>
    <w:p w14:paraId="632A894C" w14:textId="77777777" w:rsidR="00190F31" w:rsidRPr="0098268A" w:rsidRDefault="00190F31" w:rsidP="00190F31">
      <w:pPr>
        <w:rPr>
          <w:b/>
        </w:rPr>
      </w:pPr>
      <w:r w:rsidRPr="0098268A">
        <w:rPr>
          <w:b/>
        </w:rPr>
        <w:t>Evan Kleiman (PI)</w:t>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Pr>
          <w:b/>
        </w:rPr>
        <w:tab/>
      </w:r>
      <w:r>
        <w:rPr>
          <w:b/>
        </w:rPr>
        <w:tab/>
      </w:r>
      <w:r w:rsidRPr="0098268A">
        <w:rPr>
          <w:b/>
        </w:rPr>
        <w:t>Under Review</w:t>
      </w:r>
    </w:p>
    <w:p w14:paraId="71E21FD1" w14:textId="77777777" w:rsidR="00190F31" w:rsidRPr="0098268A" w:rsidRDefault="00190F31" w:rsidP="00190F31">
      <w:pPr>
        <w:rPr>
          <w:b/>
        </w:rPr>
      </w:pPr>
      <w:r w:rsidRPr="0098268A">
        <w:rPr>
          <w:b/>
        </w:rPr>
        <w:t>Sponsored: Military Suicide Research Consortium Common Data Elements</w:t>
      </w:r>
    </w:p>
    <w:p w14:paraId="0AEB94C2" w14:textId="77777777" w:rsidR="00190F31" w:rsidRPr="000402A2" w:rsidRDefault="00190F31" w:rsidP="00190F31">
      <w:pPr>
        <w:rPr>
          <w:i/>
        </w:rPr>
      </w:pPr>
      <w:r w:rsidRPr="000402A2">
        <w:rPr>
          <w:i/>
        </w:rPr>
        <w:t>Enhancing Identification of Suicide Risk among Military Service Members and Veterans: A Machine Learning Approach to Suicidality.</w:t>
      </w:r>
    </w:p>
    <w:p w14:paraId="0AB68576" w14:textId="77777777" w:rsidR="00190F31" w:rsidRPr="000402A2" w:rsidRDefault="00190F31" w:rsidP="00190F31">
      <w:r>
        <w:t xml:space="preserve">Using the common data elements of the MSR-C to </w:t>
      </w:r>
      <w:r w:rsidRPr="000402A2">
        <w:t xml:space="preserve">develop </w:t>
      </w:r>
      <w:r>
        <w:t xml:space="preserve">data mining </w:t>
      </w:r>
      <w:r w:rsidRPr="000402A2">
        <w:t xml:space="preserve">algorithms to separate </w:t>
      </w:r>
      <w:r>
        <w:t>suicide attempters from non-attem</w:t>
      </w:r>
      <w:r w:rsidRPr="000402A2">
        <w:t>pters, with the goal of creating something that can give an indication of potential suicide risk among service members without having to directly ask about suicide</w:t>
      </w:r>
      <w:r>
        <w:t>.</w:t>
      </w:r>
    </w:p>
    <w:p w14:paraId="460722AF" w14:textId="474F9B86" w:rsidR="00190F31" w:rsidRPr="00080573" w:rsidRDefault="00190F31" w:rsidP="00080573">
      <w:r w:rsidRPr="00F83F46">
        <w:rPr>
          <w:b/>
        </w:rPr>
        <w:t>Role: Consultant</w:t>
      </w:r>
    </w:p>
    <w:p w14:paraId="15892D83" w14:textId="1C20A44B" w:rsidR="00190F31" w:rsidRPr="00190F31" w:rsidRDefault="00190F31">
      <w:pPr>
        <w:pStyle w:val="Heading2"/>
        <w:rPr>
          <w:u w:val="single"/>
        </w:rPr>
      </w:pPr>
      <w:r>
        <w:rPr>
          <w:u w:val="single"/>
        </w:rPr>
        <w:lastRenderedPageBreak/>
        <w:t>Ongoing Research Support</w:t>
      </w:r>
    </w:p>
    <w:p w14:paraId="2E417577" w14:textId="77777777" w:rsidR="00190F31" w:rsidRPr="0098268A" w:rsidRDefault="00190F31" w:rsidP="00190F31">
      <w:pPr>
        <w:rPr>
          <w:b/>
        </w:rPr>
      </w:pPr>
      <w:r w:rsidRPr="0098268A">
        <w:rPr>
          <w:b/>
        </w:rPr>
        <w:t>Taylor Burke (PI)</w:t>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Pr>
          <w:b/>
        </w:rPr>
        <w:tab/>
      </w:r>
      <w:r>
        <w:rPr>
          <w:b/>
        </w:rPr>
        <w:tab/>
      </w:r>
      <w:r>
        <w:rPr>
          <w:b/>
        </w:rPr>
        <w:tab/>
      </w:r>
      <w:r w:rsidRPr="0098268A">
        <w:rPr>
          <w:b/>
        </w:rPr>
        <w:t>10/16/17-10/16/18</w:t>
      </w:r>
    </w:p>
    <w:p w14:paraId="20442C1A" w14:textId="77777777" w:rsidR="00190F31" w:rsidRPr="0098268A" w:rsidRDefault="00190F31" w:rsidP="00190F31">
      <w:pPr>
        <w:rPr>
          <w:b/>
        </w:rPr>
      </w:pPr>
      <w:r w:rsidRPr="0098268A">
        <w:rPr>
          <w:b/>
        </w:rPr>
        <w:t>Sponsored:  James Morgan Fund for New Directions in the Analysis of Complex Interactions.</w:t>
      </w:r>
    </w:p>
    <w:p w14:paraId="725C9B10" w14:textId="77777777" w:rsidR="00190F31" w:rsidRPr="00247ACB" w:rsidRDefault="00190F31" w:rsidP="00190F31">
      <w:r w:rsidRPr="00247ACB">
        <w:t>Using Exploratory Data Mining to Enhance Prediction of Suicide Risk among Youth in Medical Care Settings</w:t>
      </w:r>
    </w:p>
    <w:p w14:paraId="65B5A8CD" w14:textId="77777777" w:rsidR="00190F31" w:rsidRPr="00C536AD" w:rsidRDefault="00190F31" w:rsidP="00190F31">
      <w:r>
        <w:t>The aim is to develop models using and random forests to predict suicide attempt history using a behavioral health screening tool administered in emergency department and primary care pediatric health care settings.</w:t>
      </w:r>
    </w:p>
    <w:p w14:paraId="247EC467" w14:textId="540E3A98" w:rsidR="00190F31" w:rsidRDefault="00190F31" w:rsidP="00080573">
      <w:r w:rsidRPr="00F83F46">
        <w:rPr>
          <w:b/>
        </w:rPr>
        <w:t>Role: Consultant</w:t>
      </w:r>
    </w:p>
    <w:p w14:paraId="7DEBE714" w14:textId="40EACE08" w:rsidR="008A30BA" w:rsidRDefault="008A30BA" w:rsidP="00080573">
      <w:pPr>
        <w:pStyle w:val="Heading2"/>
      </w:pPr>
      <w:r w:rsidRPr="005C3A5A">
        <w:rPr>
          <w:u w:val="single"/>
        </w:rPr>
        <w:t>Completed Research Support</w:t>
      </w:r>
    </w:p>
    <w:p w14:paraId="5E0CF69B" w14:textId="0A415298" w:rsidR="008A30BA" w:rsidRPr="0098268A" w:rsidRDefault="008A30BA" w:rsidP="008A30BA">
      <w:pPr>
        <w:rPr>
          <w:b/>
        </w:rPr>
      </w:pPr>
      <w:r w:rsidRPr="0098268A">
        <w:rPr>
          <w:b/>
        </w:rPr>
        <w:t xml:space="preserve">T32 </w:t>
      </w:r>
      <w:r w:rsidR="00397C8E" w:rsidRPr="0098268A">
        <w:rPr>
          <w:b/>
        </w:rPr>
        <w:t xml:space="preserve">AG000037-38      </w:t>
      </w:r>
      <w:r w:rsidRPr="0098268A">
        <w:rPr>
          <w:b/>
        </w:rPr>
        <w:t>Crimmins (PI)</w:t>
      </w:r>
      <w:r w:rsidRPr="0098268A">
        <w:rPr>
          <w:b/>
        </w:rPr>
        <w:tab/>
      </w:r>
      <w:r w:rsidRPr="0098268A">
        <w:rPr>
          <w:b/>
        </w:rPr>
        <w:tab/>
      </w:r>
      <w:r w:rsidRPr="0098268A">
        <w:rPr>
          <w:b/>
        </w:rPr>
        <w:tab/>
      </w:r>
      <w:r w:rsidRPr="0098268A">
        <w:rPr>
          <w:b/>
        </w:rPr>
        <w:tab/>
      </w:r>
      <w:r w:rsidRPr="0098268A">
        <w:rPr>
          <w:b/>
        </w:rPr>
        <w:tab/>
      </w:r>
      <w:r w:rsidRPr="0098268A">
        <w:rPr>
          <w:b/>
        </w:rPr>
        <w:tab/>
      </w:r>
      <w:r w:rsidRPr="0098268A">
        <w:rPr>
          <w:b/>
        </w:rPr>
        <w:tab/>
      </w:r>
      <w:r w:rsidR="0098268A">
        <w:rPr>
          <w:b/>
        </w:rPr>
        <w:tab/>
      </w:r>
      <w:r w:rsidR="0098268A">
        <w:rPr>
          <w:b/>
        </w:rPr>
        <w:tab/>
      </w:r>
      <w:r w:rsidRPr="0098268A">
        <w:rPr>
          <w:b/>
        </w:rPr>
        <w:t>01/01/</w:t>
      </w:r>
      <w:r w:rsidR="00397C8E" w:rsidRPr="0098268A">
        <w:rPr>
          <w:b/>
        </w:rPr>
        <w:t>15</w:t>
      </w:r>
      <w:r w:rsidRPr="0098268A">
        <w:rPr>
          <w:b/>
        </w:rPr>
        <w:t>-</w:t>
      </w:r>
      <w:r w:rsidR="00397C8E" w:rsidRPr="0098268A">
        <w:rPr>
          <w:b/>
        </w:rPr>
        <w:t>07</w:t>
      </w:r>
      <w:r w:rsidRPr="0098268A">
        <w:rPr>
          <w:b/>
        </w:rPr>
        <w:t>/</w:t>
      </w:r>
      <w:r w:rsidR="00397C8E" w:rsidRPr="0098268A">
        <w:rPr>
          <w:b/>
        </w:rPr>
        <w:t>3</w:t>
      </w:r>
      <w:r w:rsidRPr="0098268A">
        <w:rPr>
          <w:b/>
        </w:rPr>
        <w:t>1/17</w:t>
      </w:r>
    </w:p>
    <w:p w14:paraId="325D7A64" w14:textId="20115DC8" w:rsidR="008A30BA" w:rsidRPr="0098268A" w:rsidRDefault="00012F41" w:rsidP="008A30BA">
      <w:pPr>
        <w:rPr>
          <w:b/>
        </w:rPr>
      </w:pPr>
      <w:r>
        <w:rPr>
          <w:b/>
        </w:rPr>
        <w:t xml:space="preserve">Sponsored: </w:t>
      </w:r>
      <w:r w:rsidR="00397C8E" w:rsidRPr="0098268A">
        <w:rPr>
          <w:b/>
        </w:rPr>
        <w:t>Ruth L. Kirschstein National Research Service Award</w:t>
      </w:r>
    </w:p>
    <w:p w14:paraId="1E32DAD8" w14:textId="1A9097DB" w:rsidR="00397C8E" w:rsidRDefault="00397C8E" w:rsidP="008A30BA">
      <w:r w:rsidRPr="00397C8E">
        <w:t>Predoctoral trainee on the Multidisciplinary Research Training in Gerontology Grant at USC.</w:t>
      </w:r>
      <w:r>
        <w:t xml:space="preserve"> Examined and developed methods for identifying heterogeneity and changes in trajectories for both cognitive ability and health.</w:t>
      </w:r>
    </w:p>
    <w:p w14:paraId="2914BAAF" w14:textId="38755832" w:rsidR="008A30BA" w:rsidRPr="00012F41" w:rsidRDefault="008A30BA" w:rsidP="008A30BA">
      <w:pPr>
        <w:rPr>
          <w:b/>
        </w:rPr>
      </w:pPr>
      <w:r w:rsidRPr="00012F41">
        <w:rPr>
          <w:b/>
        </w:rPr>
        <w:t xml:space="preserve">Role: </w:t>
      </w:r>
      <w:r w:rsidR="00012F41">
        <w:rPr>
          <w:b/>
        </w:rPr>
        <w:t xml:space="preserve">Predoctoral </w:t>
      </w:r>
      <w:r w:rsidRPr="00012F41">
        <w:rPr>
          <w:b/>
        </w:rPr>
        <w:t>Trainee</w:t>
      </w:r>
    </w:p>
    <w:p w14:paraId="65C9FCA0" w14:textId="381E5BB0" w:rsidR="008A30BA" w:rsidRDefault="008A30BA" w:rsidP="008A30BA">
      <w:r>
        <w:t>Supervisor</w:t>
      </w:r>
      <w:r w:rsidR="00397C8E">
        <w:t>s</w:t>
      </w:r>
      <w:r>
        <w:t>: John J. McArdle &amp; Elizabeth Zelinski</w:t>
      </w:r>
    </w:p>
    <w:p w14:paraId="5821528B" w14:textId="77777777" w:rsidR="00287046" w:rsidRDefault="00287046" w:rsidP="008A30BA"/>
    <w:p w14:paraId="09DAAA77" w14:textId="77777777" w:rsidR="008A30BA" w:rsidRPr="008A30BA" w:rsidRDefault="008A30BA" w:rsidP="002C51BC">
      <w:pPr>
        <w:rPr>
          <w:rFonts w:cs="Arial"/>
          <w:szCs w:val="22"/>
        </w:rPr>
      </w:pPr>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7DA50E" w14:textId="77777777" w:rsidR="001117AF" w:rsidRDefault="001117AF">
      <w:r>
        <w:separator/>
      </w:r>
    </w:p>
  </w:endnote>
  <w:endnote w:type="continuationSeparator" w:id="0">
    <w:p w14:paraId="16BCCFE0" w14:textId="77777777" w:rsidR="001117AF" w:rsidRDefault="00111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egoe UI">
    <w:altName w:val="Calibr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1DDA22" w14:textId="77777777" w:rsidR="001117AF" w:rsidRDefault="001117AF">
      <w:r>
        <w:separator/>
      </w:r>
    </w:p>
  </w:footnote>
  <w:footnote w:type="continuationSeparator" w:id="0">
    <w:p w14:paraId="0C0D1E53" w14:textId="77777777" w:rsidR="001117AF" w:rsidRDefault="001117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11C3B13"/>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267DF6"/>
    <w:multiLevelType w:val="hybridMultilevel"/>
    <w:tmpl w:val="388E1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4" w15:restartNumberingAfterBreak="0">
    <w:nsid w:val="2ADC692E"/>
    <w:multiLevelType w:val="hybridMultilevel"/>
    <w:tmpl w:val="77C0873E"/>
    <w:lvl w:ilvl="0" w:tplc="DC58B746">
      <w:start w:val="201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C0B3028"/>
    <w:multiLevelType w:val="hybridMultilevel"/>
    <w:tmpl w:val="66BCC5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8" w15:restartNumberingAfterBreak="0">
    <w:nsid w:val="5D722D78"/>
    <w:multiLevelType w:val="hybridMultilevel"/>
    <w:tmpl w:val="388E13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2" w15:restartNumberingAfterBreak="0">
    <w:nsid w:val="7CC024BC"/>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D3B0A49"/>
    <w:multiLevelType w:val="hybridMultilevel"/>
    <w:tmpl w:val="14F8EE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7"/>
  </w:num>
  <w:num w:numId="13">
    <w:abstractNumId w:val="13"/>
  </w:num>
  <w:num w:numId="14">
    <w:abstractNumId w:val="21"/>
  </w:num>
  <w:num w:numId="15">
    <w:abstractNumId w:val="19"/>
  </w:num>
  <w:num w:numId="16">
    <w:abstractNumId w:val="20"/>
  </w:num>
  <w:num w:numId="17">
    <w:abstractNumId w:val="10"/>
  </w:num>
  <w:num w:numId="18">
    <w:abstractNumId w:val="15"/>
  </w:num>
  <w:num w:numId="19">
    <w:abstractNumId w:val="14"/>
  </w:num>
  <w:num w:numId="20">
    <w:abstractNumId w:val="16"/>
  </w:num>
  <w:num w:numId="21">
    <w:abstractNumId w:val="22"/>
  </w:num>
  <w:num w:numId="22">
    <w:abstractNumId w:val="18"/>
  </w:num>
  <w:num w:numId="23">
    <w:abstractNumId w:val="11"/>
  </w:num>
  <w:num w:numId="24">
    <w:abstractNumId w:val="23"/>
  </w:num>
  <w:num w:numId="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A45"/>
    <w:rsid w:val="00007231"/>
    <w:rsid w:val="00012F41"/>
    <w:rsid w:val="00023A7A"/>
    <w:rsid w:val="000402A2"/>
    <w:rsid w:val="00067621"/>
    <w:rsid w:val="00080573"/>
    <w:rsid w:val="00084466"/>
    <w:rsid w:val="0009736F"/>
    <w:rsid w:val="000A5808"/>
    <w:rsid w:val="000E3BEC"/>
    <w:rsid w:val="001117AF"/>
    <w:rsid w:val="00122EB3"/>
    <w:rsid w:val="00132CA6"/>
    <w:rsid w:val="00143320"/>
    <w:rsid w:val="0014571A"/>
    <w:rsid w:val="00170D87"/>
    <w:rsid w:val="00177D49"/>
    <w:rsid w:val="00183022"/>
    <w:rsid w:val="00190F31"/>
    <w:rsid w:val="001C065C"/>
    <w:rsid w:val="00211C80"/>
    <w:rsid w:val="0022559C"/>
    <w:rsid w:val="00247ACB"/>
    <w:rsid w:val="002506F6"/>
    <w:rsid w:val="0028051C"/>
    <w:rsid w:val="00287046"/>
    <w:rsid w:val="002A70D9"/>
    <w:rsid w:val="002B7443"/>
    <w:rsid w:val="002C4808"/>
    <w:rsid w:val="002C51BC"/>
    <w:rsid w:val="002D7520"/>
    <w:rsid w:val="002E2CA2"/>
    <w:rsid w:val="002E5125"/>
    <w:rsid w:val="00307C9E"/>
    <w:rsid w:val="003103C6"/>
    <w:rsid w:val="00321A19"/>
    <w:rsid w:val="003411DD"/>
    <w:rsid w:val="0035045F"/>
    <w:rsid w:val="0037667F"/>
    <w:rsid w:val="00382AB6"/>
    <w:rsid w:val="00383712"/>
    <w:rsid w:val="00397C8E"/>
    <w:rsid w:val="003C2647"/>
    <w:rsid w:val="003C3CA5"/>
    <w:rsid w:val="003C62D6"/>
    <w:rsid w:val="003D2399"/>
    <w:rsid w:val="003E4A92"/>
    <w:rsid w:val="003F6A45"/>
    <w:rsid w:val="003F7128"/>
    <w:rsid w:val="0040289D"/>
    <w:rsid w:val="00410AEF"/>
    <w:rsid w:val="00432346"/>
    <w:rsid w:val="00447F3A"/>
    <w:rsid w:val="004759D9"/>
    <w:rsid w:val="0049068A"/>
    <w:rsid w:val="00493D23"/>
    <w:rsid w:val="004A1437"/>
    <w:rsid w:val="004A3D10"/>
    <w:rsid w:val="004A3FC8"/>
    <w:rsid w:val="00503B57"/>
    <w:rsid w:val="005145BB"/>
    <w:rsid w:val="00517BFD"/>
    <w:rsid w:val="00521604"/>
    <w:rsid w:val="0054471F"/>
    <w:rsid w:val="005461F3"/>
    <w:rsid w:val="00547118"/>
    <w:rsid w:val="00547AC9"/>
    <w:rsid w:val="00592740"/>
    <w:rsid w:val="005A7F6F"/>
    <w:rsid w:val="005B203B"/>
    <w:rsid w:val="005C2BDD"/>
    <w:rsid w:val="005C2CF8"/>
    <w:rsid w:val="005C3A5A"/>
    <w:rsid w:val="005C462A"/>
    <w:rsid w:val="005C47A8"/>
    <w:rsid w:val="005E406E"/>
    <w:rsid w:val="005F0B12"/>
    <w:rsid w:val="005F50D3"/>
    <w:rsid w:val="005F5F51"/>
    <w:rsid w:val="00601C69"/>
    <w:rsid w:val="00616BCC"/>
    <w:rsid w:val="00624261"/>
    <w:rsid w:val="00646AF9"/>
    <w:rsid w:val="00652085"/>
    <w:rsid w:val="00656AB8"/>
    <w:rsid w:val="006609B6"/>
    <w:rsid w:val="00682123"/>
    <w:rsid w:val="0068699D"/>
    <w:rsid w:val="006A353C"/>
    <w:rsid w:val="006A56FC"/>
    <w:rsid w:val="006B2D1C"/>
    <w:rsid w:val="006C1E1F"/>
    <w:rsid w:val="006E6FB5"/>
    <w:rsid w:val="007050F5"/>
    <w:rsid w:val="0071140F"/>
    <w:rsid w:val="00722C8F"/>
    <w:rsid w:val="00763DE9"/>
    <w:rsid w:val="00781234"/>
    <w:rsid w:val="007B0DC4"/>
    <w:rsid w:val="007B7AF3"/>
    <w:rsid w:val="008073EB"/>
    <w:rsid w:val="00843027"/>
    <w:rsid w:val="00873917"/>
    <w:rsid w:val="00874EBC"/>
    <w:rsid w:val="0087514A"/>
    <w:rsid w:val="00890CA9"/>
    <w:rsid w:val="008A30BA"/>
    <w:rsid w:val="008F2B62"/>
    <w:rsid w:val="009211D3"/>
    <w:rsid w:val="00933173"/>
    <w:rsid w:val="00934124"/>
    <w:rsid w:val="00952A27"/>
    <w:rsid w:val="00977FA5"/>
    <w:rsid w:val="0098268A"/>
    <w:rsid w:val="009D7E97"/>
    <w:rsid w:val="009E52CA"/>
    <w:rsid w:val="009F72E5"/>
    <w:rsid w:val="00A03FFA"/>
    <w:rsid w:val="00A04942"/>
    <w:rsid w:val="00A04B52"/>
    <w:rsid w:val="00A1469B"/>
    <w:rsid w:val="00A14EF5"/>
    <w:rsid w:val="00A26D0F"/>
    <w:rsid w:val="00A42D9B"/>
    <w:rsid w:val="00A50A8B"/>
    <w:rsid w:val="00A55D1D"/>
    <w:rsid w:val="00A63D7C"/>
    <w:rsid w:val="00A70B06"/>
    <w:rsid w:val="00A7514C"/>
    <w:rsid w:val="00A8122C"/>
    <w:rsid w:val="00A83312"/>
    <w:rsid w:val="00AE41C4"/>
    <w:rsid w:val="00B044A3"/>
    <w:rsid w:val="00BB1146"/>
    <w:rsid w:val="00BF5416"/>
    <w:rsid w:val="00C025DF"/>
    <w:rsid w:val="00C05C55"/>
    <w:rsid w:val="00C076C6"/>
    <w:rsid w:val="00C1247F"/>
    <w:rsid w:val="00C137DA"/>
    <w:rsid w:val="00C20F69"/>
    <w:rsid w:val="00C30494"/>
    <w:rsid w:val="00C3113F"/>
    <w:rsid w:val="00C4536F"/>
    <w:rsid w:val="00C46ADA"/>
    <w:rsid w:val="00C536AD"/>
    <w:rsid w:val="00C8438D"/>
    <w:rsid w:val="00C85025"/>
    <w:rsid w:val="00C918BD"/>
    <w:rsid w:val="00C9360E"/>
    <w:rsid w:val="00C94E59"/>
    <w:rsid w:val="00CA0238"/>
    <w:rsid w:val="00CA680A"/>
    <w:rsid w:val="00CE0951"/>
    <w:rsid w:val="00CF68A2"/>
    <w:rsid w:val="00D16469"/>
    <w:rsid w:val="00D241D8"/>
    <w:rsid w:val="00D3779E"/>
    <w:rsid w:val="00D53061"/>
    <w:rsid w:val="00D679E5"/>
    <w:rsid w:val="00D74391"/>
    <w:rsid w:val="00D83360"/>
    <w:rsid w:val="00D938A3"/>
    <w:rsid w:val="00DB7B85"/>
    <w:rsid w:val="00DC3BE5"/>
    <w:rsid w:val="00DD2E79"/>
    <w:rsid w:val="00DD31B4"/>
    <w:rsid w:val="00DF7645"/>
    <w:rsid w:val="00E03323"/>
    <w:rsid w:val="00E047AD"/>
    <w:rsid w:val="00E12287"/>
    <w:rsid w:val="00E127A1"/>
    <w:rsid w:val="00E20E6D"/>
    <w:rsid w:val="00E355C2"/>
    <w:rsid w:val="00E53B95"/>
    <w:rsid w:val="00E67A05"/>
    <w:rsid w:val="00E74AB7"/>
    <w:rsid w:val="00E81BF8"/>
    <w:rsid w:val="00E81FE1"/>
    <w:rsid w:val="00E90203"/>
    <w:rsid w:val="00EA0405"/>
    <w:rsid w:val="00EC6130"/>
    <w:rsid w:val="00ED35D7"/>
    <w:rsid w:val="00ED61AB"/>
    <w:rsid w:val="00EF4C32"/>
    <w:rsid w:val="00EF69CD"/>
    <w:rsid w:val="00F02126"/>
    <w:rsid w:val="00F07AB3"/>
    <w:rsid w:val="00F262AB"/>
    <w:rsid w:val="00F7284D"/>
    <w:rsid w:val="00F83F46"/>
    <w:rsid w:val="00F85ED7"/>
    <w:rsid w:val="00F94A2B"/>
    <w:rsid w:val="00FA00C6"/>
    <w:rsid w:val="00FC5F9E"/>
    <w:rsid w:val="00FE10AD"/>
    <w:rsid w:val="00FE52B9"/>
    <w:rsid w:val="00FF1D5B"/>
    <w:rsid w:val="00FF4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customStyle="1" w:styleId="h3underline">
    <w:name w:val="h3_underline"/>
    <w:basedOn w:val="Heading3"/>
    <w:rsid w:val="00EC6130"/>
    <w:pPr>
      <w:autoSpaceDE/>
      <w:autoSpaceDN/>
      <w:spacing w:before="220" w:after="30"/>
    </w:pPr>
    <w:rPr>
      <w:rFonts w:ascii="Times New Roman" w:hAnsi="Times New Roman"/>
      <w:sz w:val="28"/>
      <w:szCs w:val="28"/>
      <w:bdr w:val="nil"/>
    </w:rPr>
  </w:style>
  <w:style w:type="paragraph" w:styleId="ListParagraph">
    <w:name w:val="List Paragraph"/>
    <w:basedOn w:val="Normal"/>
    <w:uiPriority w:val="34"/>
    <w:qFormat/>
    <w:rsid w:val="00EC6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05783">
      <w:bodyDiv w:val="1"/>
      <w:marLeft w:val="0"/>
      <w:marRight w:val="0"/>
      <w:marTop w:val="0"/>
      <w:marBottom w:val="0"/>
      <w:divBdr>
        <w:top w:val="none" w:sz="0" w:space="0" w:color="auto"/>
        <w:left w:val="none" w:sz="0" w:space="0" w:color="auto"/>
        <w:bottom w:val="none" w:sz="0" w:space="0" w:color="auto"/>
        <w:right w:val="none" w:sz="0" w:space="0" w:color="auto"/>
      </w:divBdr>
    </w:div>
    <w:div w:id="333072338">
      <w:bodyDiv w:val="1"/>
      <w:marLeft w:val="0"/>
      <w:marRight w:val="0"/>
      <w:marTop w:val="0"/>
      <w:marBottom w:val="0"/>
      <w:divBdr>
        <w:top w:val="none" w:sz="0" w:space="0" w:color="auto"/>
        <w:left w:val="none" w:sz="0" w:space="0" w:color="auto"/>
        <w:bottom w:val="none" w:sz="0" w:space="0" w:color="auto"/>
        <w:right w:val="none" w:sz="0" w:space="0" w:color="auto"/>
      </w:divBdr>
    </w:div>
    <w:div w:id="419763507">
      <w:bodyDiv w:val="1"/>
      <w:marLeft w:val="0"/>
      <w:marRight w:val="0"/>
      <w:marTop w:val="0"/>
      <w:marBottom w:val="0"/>
      <w:divBdr>
        <w:top w:val="none" w:sz="0" w:space="0" w:color="auto"/>
        <w:left w:val="none" w:sz="0" w:space="0" w:color="auto"/>
        <w:bottom w:val="none" w:sz="0" w:space="0" w:color="auto"/>
        <w:right w:val="none" w:sz="0" w:space="0" w:color="auto"/>
      </w:divBdr>
    </w:div>
    <w:div w:id="520901232">
      <w:bodyDiv w:val="1"/>
      <w:marLeft w:val="0"/>
      <w:marRight w:val="0"/>
      <w:marTop w:val="0"/>
      <w:marBottom w:val="0"/>
      <w:divBdr>
        <w:top w:val="none" w:sz="0" w:space="0" w:color="auto"/>
        <w:left w:val="none" w:sz="0" w:space="0" w:color="auto"/>
        <w:bottom w:val="none" w:sz="0" w:space="0" w:color="auto"/>
        <w:right w:val="none" w:sz="0" w:space="0" w:color="auto"/>
      </w:divBdr>
    </w:div>
    <w:div w:id="573855851">
      <w:bodyDiv w:val="1"/>
      <w:marLeft w:val="0"/>
      <w:marRight w:val="0"/>
      <w:marTop w:val="0"/>
      <w:marBottom w:val="0"/>
      <w:divBdr>
        <w:top w:val="none" w:sz="0" w:space="0" w:color="auto"/>
        <w:left w:val="none" w:sz="0" w:space="0" w:color="auto"/>
        <w:bottom w:val="none" w:sz="0" w:space="0" w:color="auto"/>
        <w:right w:val="none" w:sz="0" w:space="0" w:color="auto"/>
      </w:divBdr>
    </w:div>
    <w:div w:id="701789474">
      <w:bodyDiv w:val="1"/>
      <w:marLeft w:val="0"/>
      <w:marRight w:val="0"/>
      <w:marTop w:val="0"/>
      <w:marBottom w:val="0"/>
      <w:divBdr>
        <w:top w:val="none" w:sz="0" w:space="0" w:color="auto"/>
        <w:left w:val="none" w:sz="0" w:space="0" w:color="auto"/>
        <w:bottom w:val="none" w:sz="0" w:space="0" w:color="auto"/>
        <w:right w:val="none" w:sz="0" w:space="0" w:color="auto"/>
      </w:divBdr>
    </w:div>
    <w:div w:id="747195737">
      <w:bodyDiv w:val="1"/>
      <w:marLeft w:val="0"/>
      <w:marRight w:val="0"/>
      <w:marTop w:val="0"/>
      <w:marBottom w:val="0"/>
      <w:divBdr>
        <w:top w:val="none" w:sz="0" w:space="0" w:color="auto"/>
        <w:left w:val="none" w:sz="0" w:space="0" w:color="auto"/>
        <w:bottom w:val="none" w:sz="0" w:space="0" w:color="auto"/>
        <w:right w:val="none" w:sz="0" w:space="0" w:color="auto"/>
      </w:divBdr>
    </w:div>
    <w:div w:id="816149274">
      <w:bodyDiv w:val="1"/>
      <w:marLeft w:val="0"/>
      <w:marRight w:val="0"/>
      <w:marTop w:val="0"/>
      <w:marBottom w:val="0"/>
      <w:divBdr>
        <w:top w:val="none" w:sz="0" w:space="0" w:color="auto"/>
        <w:left w:val="none" w:sz="0" w:space="0" w:color="auto"/>
        <w:bottom w:val="none" w:sz="0" w:space="0" w:color="auto"/>
        <w:right w:val="none" w:sz="0" w:space="0" w:color="auto"/>
      </w:divBdr>
    </w:div>
    <w:div w:id="866024205">
      <w:bodyDiv w:val="1"/>
      <w:marLeft w:val="0"/>
      <w:marRight w:val="0"/>
      <w:marTop w:val="0"/>
      <w:marBottom w:val="0"/>
      <w:divBdr>
        <w:top w:val="none" w:sz="0" w:space="0" w:color="auto"/>
        <w:left w:val="none" w:sz="0" w:space="0" w:color="auto"/>
        <w:bottom w:val="none" w:sz="0" w:space="0" w:color="auto"/>
        <w:right w:val="none" w:sz="0" w:space="0" w:color="auto"/>
      </w:divBdr>
    </w:div>
    <w:div w:id="1228490339">
      <w:bodyDiv w:val="1"/>
      <w:marLeft w:val="0"/>
      <w:marRight w:val="0"/>
      <w:marTop w:val="0"/>
      <w:marBottom w:val="0"/>
      <w:divBdr>
        <w:top w:val="none" w:sz="0" w:space="0" w:color="auto"/>
        <w:left w:val="none" w:sz="0" w:space="0" w:color="auto"/>
        <w:bottom w:val="none" w:sz="0" w:space="0" w:color="auto"/>
        <w:right w:val="none" w:sz="0" w:space="0" w:color="auto"/>
      </w:divBdr>
    </w:div>
    <w:div w:id="1393507171">
      <w:bodyDiv w:val="1"/>
      <w:marLeft w:val="0"/>
      <w:marRight w:val="0"/>
      <w:marTop w:val="0"/>
      <w:marBottom w:val="0"/>
      <w:divBdr>
        <w:top w:val="none" w:sz="0" w:space="0" w:color="auto"/>
        <w:left w:val="none" w:sz="0" w:space="0" w:color="auto"/>
        <w:bottom w:val="none" w:sz="0" w:space="0" w:color="auto"/>
        <w:right w:val="none" w:sz="0" w:space="0" w:color="auto"/>
      </w:divBdr>
    </w:div>
    <w:div w:id="1686008721">
      <w:bodyDiv w:val="1"/>
      <w:marLeft w:val="0"/>
      <w:marRight w:val="0"/>
      <w:marTop w:val="0"/>
      <w:marBottom w:val="0"/>
      <w:divBdr>
        <w:top w:val="none" w:sz="0" w:space="0" w:color="auto"/>
        <w:left w:val="none" w:sz="0" w:space="0" w:color="auto"/>
        <w:bottom w:val="none" w:sz="0" w:space="0" w:color="auto"/>
        <w:right w:val="none" w:sz="0" w:space="0" w:color="auto"/>
      </w:divBdr>
    </w:div>
    <w:div w:id="2087413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3A4A9A40-AA55-4CBA-93F5-B14C65A4947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11280</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Ross Jacobucci</cp:lastModifiedBy>
  <cp:revision>3</cp:revision>
  <cp:lastPrinted>2011-03-11T19:43:00Z</cp:lastPrinted>
  <dcterms:created xsi:type="dcterms:W3CDTF">2017-10-30T16:30:00Z</dcterms:created>
  <dcterms:modified xsi:type="dcterms:W3CDTF">2017-10-30T16:39:00Z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